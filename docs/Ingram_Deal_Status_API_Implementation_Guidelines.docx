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E681A" w14:textId="77777777" w:rsidR="0069140E" w:rsidRDefault="0069140E" w:rsidP="0069140E">
      <w:pPr>
        <w:rPr>
          <w:b/>
          <w:color w:val="000000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1442D25" wp14:editId="3F84CC2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56435" cy="605790"/>
            <wp:effectExtent l="0" t="0" r="5715" b="3810"/>
            <wp:wrapSquare wrapText="bothSides"/>
            <wp:docPr id="15" name="Picture 15" descr="http://im-inside-world/sites/teams/brandcentral/Logo%20Artwork/Ingram_Micro_Logo_%20Smal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-inside-world/sites/teams/brandcentral/Logo%20Artwork/Ingram_Micro_Logo_%20Small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C5ED3" w14:textId="77777777" w:rsidR="0069140E" w:rsidRDefault="0069140E" w:rsidP="0069140E">
      <w:pPr>
        <w:rPr>
          <w:color w:val="000000"/>
          <w:sz w:val="18"/>
        </w:rPr>
      </w:pPr>
    </w:p>
    <w:p w14:paraId="57EE9307" w14:textId="77777777" w:rsidR="0069140E" w:rsidRDefault="0069140E" w:rsidP="0069140E"/>
    <w:p w14:paraId="2A20C331" w14:textId="77777777" w:rsidR="0069140E" w:rsidRDefault="0069140E" w:rsidP="0069140E">
      <w:pPr>
        <w:rPr>
          <w:highlight w:val="lightGray"/>
        </w:rPr>
      </w:pPr>
      <w:bookmarkStart w:id="0" w:name="_Toc332026244"/>
    </w:p>
    <w:p w14:paraId="45ECFA2E" w14:textId="77777777" w:rsidR="0069140E" w:rsidRDefault="0069140E" w:rsidP="0069140E">
      <w:pPr>
        <w:spacing w:line="200" w:lineRule="exact"/>
      </w:pPr>
    </w:p>
    <w:p w14:paraId="2F468636" w14:textId="77777777" w:rsidR="0069140E" w:rsidRDefault="0069140E" w:rsidP="0069140E">
      <w:pPr>
        <w:ind w:left="2023" w:right="10520"/>
        <w:rPr>
          <w:rFonts w:ascii="Times New Roman" w:hAnsi="Times New Roman"/>
        </w:rPr>
      </w:pPr>
      <w:r>
        <w:rPr>
          <w:noProof/>
          <w:lang w:eastAsia="en-US"/>
        </w:rPr>
        <w:drawing>
          <wp:inline distT="0" distB="0" distL="0" distR="0" wp14:anchorId="649869E7" wp14:editId="4623A12D">
            <wp:extent cx="3073400" cy="3067050"/>
            <wp:effectExtent l="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94BE" w14:textId="77777777" w:rsidR="0069140E" w:rsidRDefault="0069140E" w:rsidP="0069140E">
      <w:pPr>
        <w:spacing w:before="10" w:line="100" w:lineRule="exact"/>
        <w:rPr>
          <w:sz w:val="10"/>
          <w:szCs w:val="10"/>
        </w:rPr>
      </w:pPr>
    </w:p>
    <w:p w14:paraId="35320FAC" w14:textId="77777777" w:rsidR="0069140E" w:rsidRDefault="0069140E" w:rsidP="0069140E">
      <w:pPr>
        <w:spacing w:line="200" w:lineRule="exact"/>
      </w:pPr>
    </w:p>
    <w:p w14:paraId="5C8FFA5F" w14:textId="77777777" w:rsidR="0069140E" w:rsidRDefault="0069140E" w:rsidP="0069140E">
      <w:pPr>
        <w:spacing w:line="200" w:lineRule="exact"/>
      </w:pPr>
    </w:p>
    <w:p w14:paraId="1A84F3E4" w14:textId="77777777" w:rsidR="0069140E" w:rsidRDefault="0069140E" w:rsidP="0069140E">
      <w:pPr>
        <w:spacing w:line="779" w:lineRule="exact"/>
        <w:ind w:right="118"/>
        <w:jc w:val="right"/>
        <w:rPr>
          <w:rFonts w:eastAsia="Arial" w:cs="Arial"/>
          <w:sz w:val="72"/>
          <w:szCs w:val="72"/>
        </w:rPr>
      </w:pPr>
      <w:r>
        <w:rPr>
          <w:b/>
          <w:color w:val="2F6681"/>
          <w:spacing w:val="-1"/>
          <w:sz w:val="72"/>
        </w:rPr>
        <w:t>Imp</w:t>
      </w:r>
      <w:r>
        <w:rPr>
          <w:b/>
          <w:color w:val="2F6681"/>
          <w:spacing w:val="-2"/>
          <w:sz w:val="72"/>
        </w:rPr>
        <w:t>l</w:t>
      </w:r>
      <w:r>
        <w:rPr>
          <w:b/>
          <w:color w:val="2F6681"/>
          <w:spacing w:val="-1"/>
          <w:sz w:val="72"/>
        </w:rPr>
        <w:t>ementation</w:t>
      </w:r>
    </w:p>
    <w:p w14:paraId="798D4273" w14:textId="77777777" w:rsidR="0069140E" w:rsidRDefault="0069140E" w:rsidP="0069140E">
      <w:pPr>
        <w:spacing w:before="151"/>
        <w:ind w:right="119"/>
        <w:jc w:val="right"/>
        <w:rPr>
          <w:rFonts w:eastAsia="Arial" w:cs="Arial"/>
          <w:sz w:val="72"/>
          <w:szCs w:val="72"/>
        </w:rPr>
      </w:pPr>
      <w:r>
        <w:rPr>
          <w:b/>
          <w:color w:val="2F6681"/>
          <w:spacing w:val="-1"/>
          <w:w w:val="95"/>
          <w:sz w:val="72"/>
        </w:rPr>
        <w:t>Guidelines</w:t>
      </w:r>
    </w:p>
    <w:p w14:paraId="3B3B20B3" w14:textId="77777777" w:rsidR="0069140E" w:rsidRDefault="0069140E" w:rsidP="0069140E">
      <w:pPr>
        <w:spacing w:before="246" w:line="340" w:lineRule="auto"/>
        <w:ind w:left="2788" w:right="119" w:firstLine="2915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F6681"/>
          <w:w w:val="115"/>
          <w:sz w:val="32"/>
        </w:rPr>
        <w:t>Deal API</w:t>
      </w:r>
    </w:p>
    <w:p w14:paraId="666254A8" w14:textId="77777777" w:rsidR="0069140E" w:rsidRDefault="0069140E" w:rsidP="0069140E">
      <w:pPr>
        <w:spacing w:before="2"/>
        <w:ind w:right="1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F6681"/>
          <w:w w:val="115"/>
          <w:sz w:val="32"/>
        </w:rPr>
        <w:t>V01.00.00</w:t>
      </w:r>
    </w:p>
    <w:p w14:paraId="6556A4DE" w14:textId="77777777" w:rsidR="0069140E" w:rsidRDefault="0069140E" w:rsidP="0069140E">
      <w:pPr>
        <w:spacing w:before="16" w:line="240" w:lineRule="exact"/>
        <w:rPr>
          <w:sz w:val="24"/>
        </w:rPr>
      </w:pPr>
    </w:p>
    <w:p w14:paraId="47FFD1CF" w14:textId="77777777" w:rsidR="0069140E" w:rsidRDefault="0069140E" w:rsidP="0069140E">
      <w:pPr>
        <w:ind w:left="104" w:right="10520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12"/>
          <w:szCs w:val="1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EB2884" wp14:editId="5B7E42BE">
                <wp:simplePos x="0" y="0"/>
                <wp:positionH relativeFrom="column">
                  <wp:posOffset>67813</wp:posOffset>
                </wp:positionH>
                <wp:positionV relativeFrom="paragraph">
                  <wp:posOffset>59702</wp:posOffset>
                </wp:positionV>
                <wp:extent cx="6400800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3AB3C1" id="Straight Connector 11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5pt,4.7pt" to="509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" strokecolor="#4579b8 [3044]" strokeweight="2.25pt"/>
            </w:pict>
          </mc:Fallback>
        </mc:AlternateContent>
      </w:r>
    </w:p>
    <w:p w14:paraId="3C20C106" w14:textId="77777777" w:rsidR="0069140E" w:rsidRDefault="0069140E" w:rsidP="0069140E">
      <w:pPr>
        <w:spacing w:before="12" w:line="60" w:lineRule="exact"/>
        <w:rPr>
          <w:sz w:val="6"/>
          <w:szCs w:val="6"/>
        </w:rPr>
      </w:pPr>
    </w:p>
    <w:p w14:paraId="4F99E051" w14:textId="6CFFD56B" w:rsidR="0069140E" w:rsidRDefault="0069140E" w:rsidP="0069140E">
      <w:pPr>
        <w:spacing w:before="50" w:line="336" w:lineRule="auto"/>
        <w:ind w:left="5732"/>
        <w:jc w:val="right"/>
        <w:rPr>
          <w:b/>
          <w:color w:val="78797D"/>
          <w:sz w:val="24"/>
        </w:rPr>
      </w:pPr>
      <w:r>
        <w:rPr>
          <w:b/>
          <w:color w:val="78797D"/>
          <w:spacing w:val="-1"/>
          <w:sz w:val="24"/>
        </w:rPr>
        <w:t>Owner</w:t>
      </w:r>
      <w:r>
        <w:rPr>
          <w:b/>
          <w:color w:val="78797D"/>
          <w:spacing w:val="-2"/>
          <w:sz w:val="24"/>
        </w:rPr>
        <w:t>:</w:t>
      </w:r>
      <w:r>
        <w:rPr>
          <w:b/>
          <w:color w:val="78797D"/>
          <w:spacing w:val="-22"/>
          <w:sz w:val="24"/>
        </w:rPr>
        <w:t xml:space="preserve">  </w:t>
      </w:r>
      <w:r w:rsidR="00A97E5C">
        <w:rPr>
          <w:b/>
          <w:color w:val="78797D"/>
          <w:spacing w:val="-22"/>
          <w:sz w:val="24"/>
        </w:rPr>
        <w:t>US IS Development</w:t>
      </w:r>
    </w:p>
    <w:p w14:paraId="5D3F54CC" w14:textId="77777777" w:rsidR="0069140E" w:rsidRDefault="0069140E" w:rsidP="0069140E">
      <w:pPr>
        <w:spacing w:before="50" w:line="336" w:lineRule="auto"/>
        <w:ind w:left="5732"/>
        <w:jc w:val="right"/>
        <w:rPr>
          <w:rFonts w:eastAsia="Arial" w:cs="Arial"/>
          <w:sz w:val="24"/>
        </w:rPr>
      </w:pPr>
      <w:r>
        <w:rPr>
          <w:b/>
          <w:color w:val="78797D"/>
          <w:spacing w:val="-2"/>
          <w:sz w:val="24"/>
        </w:rPr>
        <w:t>R</w:t>
      </w:r>
      <w:r>
        <w:rPr>
          <w:b/>
          <w:color w:val="78797D"/>
          <w:spacing w:val="-1"/>
          <w:sz w:val="24"/>
        </w:rPr>
        <w:t>evision</w:t>
      </w:r>
      <w:r>
        <w:rPr>
          <w:b/>
          <w:color w:val="78797D"/>
          <w:spacing w:val="-3"/>
          <w:sz w:val="24"/>
        </w:rPr>
        <w:t xml:space="preserve"> </w:t>
      </w:r>
      <w:r>
        <w:rPr>
          <w:b/>
          <w:color w:val="78797D"/>
          <w:spacing w:val="-1"/>
          <w:sz w:val="24"/>
        </w:rPr>
        <w:t>Number</w:t>
      </w:r>
      <w:r>
        <w:rPr>
          <w:b/>
          <w:color w:val="78797D"/>
          <w:spacing w:val="-2"/>
          <w:sz w:val="24"/>
        </w:rPr>
        <w:t>:</w:t>
      </w:r>
      <w:r>
        <w:rPr>
          <w:b/>
          <w:color w:val="78797D"/>
          <w:spacing w:val="-3"/>
          <w:sz w:val="24"/>
        </w:rPr>
        <w:t xml:space="preserve"> 1</w:t>
      </w:r>
    </w:p>
    <w:p w14:paraId="61A4F9FD" w14:textId="24870746" w:rsidR="0069140E" w:rsidRDefault="0069140E" w:rsidP="0069140E">
      <w:pPr>
        <w:spacing w:before="65"/>
        <w:ind w:left="5041"/>
        <w:rPr>
          <w:rFonts w:eastAsia="Arial" w:cs="Arial"/>
          <w:sz w:val="24"/>
        </w:rPr>
      </w:pPr>
      <w:r>
        <w:rPr>
          <w:b/>
          <w:color w:val="78797D"/>
          <w:spacing w:val="-2"/>
          <w:sz w:val="24"/>
        </w:rPr>
        <w:t>L</w:t>
      </w:r>
      <w:r>
        <w:rPr>
          <w:b/>
          <w:color w:val="78797D"/>
          <w:spacing w:val="-1"/>
          <w:sz w:val="24"/>
        </w:rPr>
        <w:t>ast</w:t>
      </w:r>
      <w:r>
        <w:rPr>
          <w:b/>
          <w:color w:val="78797D"/>
          <w:spacing w:val="11"/>
          <w:sz w:val="24"/>
        </w:rPr>
        <w:t xml:space="preserve"> </w:t>
      </w:r>
      <w:r>
        <w:rPr>
          <w:b/>
          <w:color w:val="78797D"/>
          <w:spacing w:val="-1"/>
          <w:sz w:val="24"/>
        </w:rPr>
        <w:t>Rev</w:t>
      </w:r>
      <w:r>
        <w:rPr>
          <w:b/>
          <w:color w:val="78797D"/>
          <w:spacing w:val="-2"/>
          <w:sz w:val="24"/>
        </w:rPr>
        <w:t>i</w:t>
      </w:r>
      <w:r>
        <w:rPr>
          <w:b/>
          <w:color w:val="78797D"/>
          <w:spacing w:val="-1"/>
          <w:sz w:val="24"/>
        </w:rPr>
        <w:t>sion</w:t>
      </w:r>
      <w:r>
        <w:rPr>
          <w:b/>
          <w:color w:val="78797D"/>
          <w:spacing w:val="11"/>
          <w:sz w:val="24"/>
        </w:rPr>
        <w:t xml:space="preserve"> </w:t>
      </w:r>
      <w:r>
        <w:rPr>
          <w:b/>
          <w:color w:val="78797D"/>
          <w:spacing w:val="-1"/>
          <w:sz w:val="24"/>
        </w:rPr>
        <w:t>Date</w:t>
      </w:r>
      <w:r>
        <w:rPr>
          <w:b/>
          <w:color w:val="78797D"/>
          <w:spacing w:val="-2"/>
          <w:sz w:val="24"/>
        </w:rPr>
        <w:t>:</w:t>
      </w:r>
      <w:r>
        <w:rPr>
          <w:b/>
          <w:color w:val="78797D"/>
          <w:spacing w:val="8"/>
          <w:sz w:val="24"/>
        </w:rPr>
        <w:t xml:space="preserve"> </w:t>
      </w:r>
      <w:r>
        <w:rPr>
          <w:b/>
          <w:color w:val="78797D"/>
          <w:spacing w:val="-1"/>
          <w:sz w:val="24"/>
        </w:rPr>
        <w:t>Aug</w:t>
      </w:r>
      <w:r>
        <w:rPr>
          <w:b/>
          <w:color w:val="78797D"/>
          <w:spacing w:val="10"/>
          <w:sz w:val="24"/>
        </w:rPr>
        <w:t xml:space="preserve"> 2</w:t>
      </w:r>
      <w:r w:rsidR="00A97E5C">
        <w:rPr>
          <w:b/>
          <w:color w:val="78797D"/>
          <w:spacing w:val="10"/>
          <w:sz w:val="24"/>
        </w:rPr>
        <w:t>1</w:t>
      </w:r>
      <w:r>
        <w:rPr>
          <w:b/>
          <w:color w:val="78797D"/>
          <w:sz w:val="24"/>
        </w:rPr>
        <w:t>,</w:t>
      </w:r>
      <w:r>
        <w:rPr>
          <w:b/>
          <w:color w:val="78797D"/>
          <w:spacing w:val="10"/>
          <w:sz w:val="24"/>
        </w:rPr>
        <w:t xml:space="preserve"> </w:t>
      </w:r>
      <w:r>
        <w:rPr>
          <w:b/>
          <w:color w:val="78797D"/>
          <w:sz w:val="24"/>
        </w:rPr>
        <w:t>2017</w:t>
      </w:r>
    </w:p>
    <w:p w14:paraId="11173D9F" w14:textId="77777777" w:rsidR="0069140E" w:rsidRDefault="0069140E" w:rsidP="0069140E">
      <w:pPr>
        <w:rPr>
          <w:rFonts w:eastAsia="Arial" w:cs="Arial"/>
          <w:sz w:val="24"/>
        </w:rPr>
        <w:sectPr w:rsidR="0069140E" w:rsidSect="00983D7C">
          <w:pgSz w:w="12240" w:h="15840"/>
          <w:pgMar w:top="1480" w:right="1680" w:bottom="280" w:left="1700" w:header="720" w:footer="720" w:gutter="0"/>
          <w:cols w:space="720"/>
        </w:sectPr>
      </w:pPr>
    </w:p>
    <w:p w14:paraId="43A3C704" w14:textId="32F953BD" w:rsidR="0069140E" w:rsidRDefault="0069140E" w:rsidP="00E06A6F">
      <w:pPr>
        <w:pStyle w:val="Heading2"/>
        <w:rPr>
          <w:w w:val="105"/>
        </w:rPr>
      </w:pPr>
      <w:bookmarkStart w:id="1" w:name="_Toc491183756"/>
      <w:bookmarkStart w:id="2" w:name="_Toc491693779"/>
      <w:r w:rsidRPr="00BA0127">
        <w:rPr>
          <w:w w:val="105"/>
        </w:rPr>
        <w:lastRenderedPageBreak/>
        <w:t>T</w:t>
      </w:r>
      <w:r w:rsidRPr="00BA0127">
        <w:rPr>
          <w:spacing w:val="-1"/>
          <w:w w:val="105"/>
        </w:rPr>
        <w:t>ab</w:t>
      </w:r>
      <w:r w:rsidRPr="00BA0127">
        <w:rPr>
          <w:w w:val="105"/>
        </w:rPr>
        <w:t>l</w:t>
      </w:r>
      <w:r w:rsidRPr="00BA0127">
        <w:rPr>
          <w:spacing w:val="-1"/>
          <w:w w:val="105"/>
        </w:rPr>
        <w:t>e</w:t>
      </w:r>
      <w:r w:rsidRPr="00BA0127">
        <w:rPr>
          <w:spacing w:val="-33"/>
          <w:w w:val="105"/>
        </w:rPr>
        <w:t xml:space="preserve"> </w:t>
      </w:r>
      <w:r w:rsidRPr="00BA0127">
        <w:rPr>
          <w:w w:val="105"/>
        </w:rPr>
        <w:t>of</w:t>
      </w:r>
      <w:r w:rsidRPr="00BA0127">
        <w:rPr>
          <w:spacing w:val="-33"/>
          <w:w w:val="105"/>
        </w:rPr>
        <w:t xml:space="preserve"> </w:t>
      </w:r>
      <w:r w:rsidRPr="00BA0127">
        <w:rPr>
          <w:w w:val="105"/>
        </w:rPr>
        <w:t>Cont</w:t>
      </w:r>
      <w:r w:rsidRPr="00BA0127">
        <w:rPr>
          <w:spacing w:val="-1"/>
          <w:w w:val="105"/>
        </w:rPr>
        <w:t>e</w:t>
      </w:r>
      <w:r w:rsidRPr="00BA0127">
        <w:rPr>
          <w:w w:val="105"/>
        </w:rPr>
        <w:t>nts</w:t>
      </w:r>
      <w:bookmarkEnd w:id="1"/>
      <w:bookmarkEnd w:id="2"/>
    </w:p>
    <w:sdt>
      <w:sdtPr>
        <w:rPr>
          <w:rFonts w:ascii="Calibri" w:eastAsia="Calibri" w:hAnsi="Calibri"/>
          <w:lang w:eastAsia="ja-JP"/>
        </w:rPr>
        <w:id w:val="199520052"/>
        <w:docPartObj>
          <w:docPartGallery w:val="Table of Contents"/>
          <w:docPartUnique/>
        </w:docPartObj>
      </w:sdtPr>
      <w:sdtEndPr>
        <w:rPr>
          <w:rFonts w:ascii="Arial" w:hAnsi="Arial"/>
          <w:lang w:eastAsia="en-US"/>
        </w:rPr>
      </w:sdtEndPr>
      <w:sdtContent>
        <w:p w14:paraId="046DE386" w14:textId="77777777" w:rsidR="005D1E50" w:rsidRDefault="00A97E5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eastAsiaTheme="minorEastAsia"/>
              <w:noProof/>
            </w:rPr>
            <w:fldChar w:fldCharType="begin"/>
          </w:r>
          <w:r>
            <w:rPr>
              <w:rFonts w:eastAsiaTheme="minorEastAsia"/>
              <w:noProof/>
            </w:rPr>
            <w:instrText xml:space="preserve"> TOC \o "1-3" \h \z \u </w:instrText>
          </w:r>
          <w:r>
            <w:rPr>
              <w:rFonts w:eastAsiaTheme="minorEastAsia"/>
              <w:noProof/>
            </w:rPr>
            <w:fldChar w:fldCharType="separate"/>
          </w:r>
          <w:hyperlink w:anchor="_Toc491693779" w:history="1">
            <w:r w:rsidR="005D1E50" w:rsidRPr="00C55915">
              <w:rPr>
                <w:rStyle w:val="Hyperlink"/>
                <w:noProof/>
                <w:w w:val="105"/>
              </w:rPr>
              <w:t>T</w:t>
            </w:r>
            <w:r w:rsidR="005D1E50" w:rsidRPr="00C55915">
              <w:rPr>
                <w:rStyle w:val="Hyperlink"/>
                <w:noProof/>
                <w:spacing w:val="-1"/>
                <w:w w:val="105"/>
              </w:rPr>
              <w:t>ab</w:t>
            </w:r>
            <w:r w:rsidR="005D1E50" w:rsidRPr="00C55915">
              <w:rPr>
                <w:rStyle w:val="Hyperlink"/>
                <w:noProof/>
                <w:w w:val="105"/>
              </w:rPr>
              <w:t>l</w:t>
            </w:r>
            <w:r w:rsidR="005D1E50" w:rsidRPr="00C55915">
              <w:rPr>
                <w:rStyle w:val="Hyperlink"/>
                <w:noProof/>
                <w:spacing w:val="-1"/>
                <w:w w:val="105"/>
              </w:rPr>
              <w:t>e</w:t>
            </w:r>
            <w:r w:rsidR="005D1E50" w:rsidRPr="00C55915">
              <w:rPr>
                <w:rStyle w:val="Hyperlink"/>
                <w:noProof/>
                <w:spacing w:val="-33"/>
                <w:w w:val="105"/>
              </w:rPr>
              <w:t xml:space="preserve"> </w:t>
            </w:r>
            <w:r w:rsidR="005D1E50" w:rsidRPr="00C55915">
              <w:rPr>
                <w:rStyle w:val="Hyperlink"/>
                <w:noProof/>
                <w:w w:val="105"/>
              </w:rPr>
              <w:t>of</w:t>
            </w:r>
            <w:r w:rsidR="005D1E50" w:rsidRPr="00C55915">
              <w:rPr>
                <w:rStyle w:val="Hyperlink"/>
                <w:noProof/>
                <w:spacing w:val="-33"/>
                <w:w w:val="105"/>
              </w:rPr>
              <w:t xml:space="preserve"> </w:t>
            </w:r>
            <w:r w:rsidR="005D1E50" w:rsidRPr="00C55915">
              <w:rPr>
                <w:rStyle w:val="Hyperlink"/>
                <w:noProof/>
                <w:w w:val="105"/>
              </w:rPr>
              <w:t>Cont</w:t>
            </w:r>
            <w:r w:rsidR="005D1E50" w:rsidRPr="00C55915">
              <w:rPr>
                <w:rStyle w:val="Hyperlink"/>
                <w:noProof/>
                <w:spacing w:val="-1"/>
                <w:w w:val="105"/>
              </w:rPr>
              <w:t>e</w:t>
            </w:r>
            <w:r w:rsidR="005D1E50" w:rsidRPr="00C55915">
              <w:rPr>
                <w:rStyle w:val="Hyperlink"/>
                <w:noProof/>
                <w:w w:val="105"/>
              </w:rPr>
              <w:t>nts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_Toc491693779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2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06BE3378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0" w:history="1">
            <w:r w:rsidR="005D1E50" w:rsidRPr="00C55915">
              <w:rPr>
                <w:rStyle w:val="Hyperlink"/>
                <w:noProof/>
              </w:rPr>
              <w:t>Tab</w:t>
            </w:r>
            <w:r w:rsidR="005D1E50" w:rsidRPr="00C55915">
              <w:rPr>
                <w:rStyle w:val="Hyperlink"/>
                <w:noProof/>
                <w:spacing w:val="-2"/>
              </w:rPr>
              <w:t>l</w:t>
            </w:r>
            <w:r w:rsidR="005D1E50" w:rsidRPr="00C55915">
              <w:rPr>
                <w:rStyle w:val="Hyperlink"/>
                <w:noProof/>
              </w:rPr>
              <w:t>es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_Toc491693780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3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9C94761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1" w:history="1">
            <w:r w:rsidR="005D1E50" w:rsidRPr="00C55915">
              <w:rPr>
                <w:rStyle w:val="Hyperlink"/>
                <w:noProof/>
              </w:rPr>
              <w:t>Revision History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_Toc491693781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4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9C42456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2" w:history="1">
            <w:r w:rsidR="005D1E50" w:rsidRPr="00C55915">
              <w:rPr>
                <w:rStyle w:val="Hyperlink"/>
                <w:noProof/>
                <w:spacing w:val="-2"/>
                <w:w w:val="105"/>
              </w:rPr>
              <w:t>Pr</w:t>
            </w:r>
            <w:r w:rsidR="005D1E50" w:rsidRPr="00C55915">
              <w:rPr>
                <w:rStyle w:val="Hyperlink"/>
                <w:noProof/>
                <w:w w:val="105"/>
              </w:rPr>
              <w:t>eface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_Toc491693782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5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04B2D7C1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3" w:history="1">
            <w:r w:rsidR="005D1E50" w:rsidRPr="00C55915">
              <w:rPr>
                <w:rStyle w:val="Hyperlink"/>
                <w:bCs/>
                <w:noProof/>
                <w:w w:val="108"/>
              </w:rPr>
              <w:t>1.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noProof/>
              </w:rPr>
              <w:t>Introduct</w:t>
            </w:r>
            <w:r w:rsidR="005D1E50" w:rsidRPr="00C55915">
              <w:rPr>
                <w:rStyle w:val="Hyperlink"/>
                <w:noProof/>
                <w:spacing w:val="-2"/>
              </w:rPr>
              <w:t>i</w:t>
            </w:r>
            <w:r w:rsidR="005D1E50" w:rsidRPr="00C55915">
              <w:rPr>
                <w:rStyle w:val="Hyperlink"/>
                <w:noProof/>
              </w:rPr>
              <w:t>on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_Toc491693783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6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5C0BB8CA" w14:textId="77777777" w:rsidR="005D1E50" w:rsidRDefault="00AC340D" w:rsidP="005D1E50">
          <w:pPr>
            <w:pStyle w:val="TOC2"/>
            <w:spacing w:before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4" w:history="1">
            <w:r w:rsidR="005D1E50" w:rsidRPr="00C55915">
              <w:rPr>
                <w:rStyle w:val="Hyperlink"/>
                <w:noProof/>
              </w:rPr>
              <w:t>Overview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_Toc491693784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6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8BD07A2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5" w:history="1">
            <w:r w:rsidR="005D1E50" w:rsidRPr="00C55915">
              <w:rPr>
                <w:rStyle w:val="Hyperlink"/>
                <w:noProof/>
                <w:spacing w:val="-2"/>
              </w:rPr>
              <w:t>Au</w:t>
            </w:r>
            <w:r w:rsidR="005D1E50" w:rsidRPr="00C55915">
              <w:rPr>
                <w:rStyle w:val="Hyperlink"/>
                <w:noProof/>
              </w:rPr>
              <w:t>d</w:t>
            </w:r>
            <w:r w:rsidR="005D1E50" w:rsidRPr="00C55915">
              <w:rPr>
                <w:rStyle w:val="Hyperlink"/>
                <w:noProof/>
                <w:spacing w:val="-2"/>
              </w:rPr>
              <w:t>i</w:t>
            </w:r>
            <w:r w:rsidR="005D1E50" w:rsidRPr="00C55915">
              <w:rPr>
                <w:rStyle w:val="Hyperlink"/>
                <w:noProof/>
              </w:rPr>
              <w:t>ence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_Toc491693785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6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16DA9B0F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6" w:history="1">
            <w:r w:rsidR="005D1E50" w:rsidRPr="00C55915">
              <w:rPr>
                <w:rStyle w:val="Hyperlink"/>
                <w:noProof/>
                <w:w w:val="105"/>
              </w:rPr>
              <w:t>Scope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_Toc491693786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7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5B7B53AE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7" w:history="1">
            <w:r w:rsidR="005D1E50" w:rsidRPr="00C55915">
              <w:rPr>
                <w:rStyle w:val="Hyperlink"/>
                <w:noProof/>
              </w:rPr>
              <w:t>Prereq</w:t>
            </w:r>
            <w:r w:rsidR="005D1E50" w:rsidRPr="00C55915">
              <w:rPr>
                <w:rStyle w:val="Hyperlink"/>
                <w:noProof/>
                <w:spacing w:val="-3"/>
              </w:rPr>
              <w:t>ui</w:t>
            </w:r>
            <w:r w:rsidR="005D1E50" w:rsidRPr="00C55915">
              <w:rPr>
                <w:rStyle w:val="Hyperlink"/>
                <w:noProof/>
              </w:rPr>
              <w:t>s</w:t>
            </w:r>
            <w:r w:rsidR="005D1E50" w:rsidRPr="00C55915">
              <w:rPr>
                <w:rStyle w:val="Hyperlink"/>
                <w:noProof/>
                <w:spacing w:val="-3"/>
              </w:rPr>
              <w:t>i</w:t>
            </w:r>
            <w:r w:rsidR="005D1E50" w:rsidRPr="00C55915">
              <w:rPr>
                <w:rStyle w:val="Hyperlink"/>
                <w:noProof/>
              </w:rPr>
              <w:t>tes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_Toc491693787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8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2546341F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8" w:history="1">
            <w:r w:rsidR="005D1E50" w:rsidRPr="00C55915">
              <w:rPr>
                <w:rStyle w:val="Hyperlink"/>
                <w:bCs/>
                <w:noProof/>
                <w:spacing w:val="-2"/>
                <w:w w:val="108"/>
              </w:rPr>
              <w:t>2.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noProof/>
              </w:rPr>
              <w:t>Message</w:t>
            </w:r>
            <w:r w:rsidR="005D1E50" w:rsidRPr="00C55915">
              <w:rPr>
                <w:rStyle w:val="Hyperlink"/>
                <w:noProof/>
                <w:spacing w:val="28"/>
              </w:rPr>
              <w:t xml:space="preserve"> </w:t>
            </w:r>
            <w:r w:rsidR="005D1E50" w:rsidRPr="00C55915">
              <w:rPr>
                <w:rStyle w:val="Hyperlink"/>
                <w:noProof/>
                <w:spacing w:val="-3"/>
              </w:rPr>
              <w:t>Gui</w:t>
            </w:r>
            <w:r w:rsidR="005D1E50" w:rsidRPr="00C55915">
              <w:rPr>
                <w:rStyle w:val="Hyperlink"/>
                <w:noProof/>
                <w:spacing w:val="-2"/>
              </w:rPr>
              <w:t>de</w:t>
            </w:r>
            <w:r w:rsidR="005D1E50" w:rsidRPr="00C55915">
              <w:rPr>
                <w:rStyle w:val="Hyperlink"/>
                <w:noProof/>
                <w:spacing w:val="-3"/>
              </w:rPr>
              <w:t>li</w:t>
            </w:r>
            <w:r w:rsidR="005D1E50" w:rsidRPr="00C55915">
              <w:rPr>
                <w:rStyle w:val="Hyperlink"/>
                <w:noProof/>
                <w:spacing w:val="-2"/>
              </w:rPr>
              <w:t>ne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_Toc491693788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10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114A510C" w14:textId="77777777" w:rsidR="005D1E50" w:rsidRDefault="00AC340D" w:rsidP="005D1E50">
          <w:pPr>
            <w:pStyle w:val="TOC2"/>
            <w:spacing w:before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89" w:history="1">
            <w:r w:rsidR="005D1E50" w:rsidRPr="00C55915">
              <w:rPr>
                <w:rStyle w:val="Hyperlink"/>
                <w:noProof/>
                <w:spacing w:val="-2"/>
              </w:rPr>
              <w:t>Gui</w:t>
            </w:r>
            <w:r w:rsidR="005D1E50" w:rsidRPr="00C55915">
              <w:rPr>
                <w:rStyle w:val="Hyperlink"/>
                <w:noProof/>
              </w:rPr>
              <w:t>de</w:t>
            </w:r>
            <w:r w:rsidR="005D1E50" w:rsidRPr="00C55915">
              <w:rPr>
                <w:rStyle w:val="Hyperlink"/>
                <w:noProof/>
                <w:spacing w:val="-2"/>
              </w:rPr>
              <w:t>li</w:t>
            </w:r>
            <w:r w:rsidR="005D1E50" w:rsidRPr="00C55915">
              <w:rPr>
                <w:rStyle w:val="Hyperlink"/>
                <w:noProof/>
              </w:rPr>
              <w:t>ne</w:t>
            </w:r>
            <w:r w:rsidR="005D1E50" w:rsidRPr="00C55915">
              <w:rPr>
                <w:rStyle w:val="Hyperlink"/>
                <w:noProof/>
                <w:spacing w:val="23"/>
              </w:rPr>
              <w:t xml:space="preserve"> </w:t>
            </w:r>
            <w:r w:rsidR="005D1E50" w:rsidRPr="00C55915">
              <w:rPr>
                <w:rStyle w:val="Hyperlink"/>
                <w:noProof/>
              </w:rPr>
              <w:t>Annotations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_Toc491693789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10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6B13ED48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0" w:history="1">
            <w:r w:rsidR="005D1E50" w:rsidRPr="00C55915">
              <w:rPr>
                <w:rStyle w:val="Hyperlink"/>
                <w:noProof/>
              </w:rPr>
              <w:t>Request – Response Message Guidelines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_Toc491693790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11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7682DEA3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1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3.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A:  Developers’ Resources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_Toc491693791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15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15A3FA3F" w14:textId="77777777" w:rsidR="005D1E50" w:rsidRDefault="00AC340D" w:rsidP="005D1E50">
          <w:pPr>
            <w:pStyle w:val="TOC2"/>
            <w:spacing w:before="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2" w:history="1">
            <w:r w:rsidR="005D1E50" w:rsidRPr="00C55915">
              <w:rPr>
                <w:rStyle w:val="Hyperlink"/>
                <w:noProof/>
              </w:rPr>
              <w:t>API Access URLs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_Toc491693792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15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EC3ED12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3" w:history="1">
            <w:r w:rsidR="005D1E50" w:rsidRPr="00C55915">
              <w:rPr>
                <w:rStyle w:val="Hyperlink"/>
                <w:noProof/>
              </w:rPr>
              <w:t>sFTP Details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_Toc491693793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15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D6AAF7E" w14:textId="77777777" w:rsidR="005D1E50" w:rsidRDefault="00AC340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4" w:history="1">
            <w:r w:rsidR="005D1E50" w:rsidRPr="00C55915">
              <w:rPr>
                <w:rStyle w:val="Hyperlink"/>
                <w:noProof/>
              </w:rPr>
              <w:t>Implementation Resources: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_Toc491693794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15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10DB5A74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5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4.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B: Glossary of Terms and Abbreviations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_Toc491693795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16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A29DA46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6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5.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C:  Error Responses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_Toc491693796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17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42A789DE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7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6.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D:  Ingram’s Internal Versions List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_Toc491693797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18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3060ECB4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8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7.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E:  Ingram’s Internal Country Code List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_Toc491693798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19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1165942E" w14:textId="77777777" w:rsidR="005D1E50" w:rsidRDefault="00AC340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693799" w:history="1">
            <w:r w:rsidR="005D1E50" w:rsidRPr="00C55915">
              <w:rPr>
                <w:rStyle w:val="Hyperlink"/>
                <w:rFonts w:eastAsia="Arial"/>
                <w:bCs/>
                <w:noProof/>
                <w:w w:val="108"/>
              </w:rPr>
              <w:t>8.</w:t>
            </w:r>
            <w:r w:rsidR="005D1E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1E50" w:rsidRPr="00C55915">
              <w:rPr>
                <w:rStyle w:val="Hyperlink"/>
                <w:rFonts w:eastAsia="Arial"/>
                <w:noProof/>
              </w:rPr>
              <w:t>Appendix F:  Ingram’s Internal Vendor Code List</w:t>
            </w:r>
            <w:r w:rsidR="005D1E50">
              <w:rPr>
                <w:noProof/>
                <w:webHidden/>
              </w:rPr>
              <w:tab/>
            </w:r>
            <w:r w:rsidR="005D1E50">
              <w:rPr>
                <w:noProof/>
                <w:webHidden/>
              </w:rPr>
              <w:fldChar w:fldCharType="begin"/>
            </w:r>
            <w:r w:rsidR="005D1E50">
              <w:rPr>
                <w:noProof/>
                <w:webHidden/>
              </w:rPr>
              <w:instrText xml:space="preserve"> PAGEREF _Toc491693799 \h </w:instrText>
            </w:r>
            <w:r w:rsidR="005D1E50">
              <w:rPr>
                <w:noProof/>
                <w:webHidden/>
              </w:rPr>
            </w:r>
            <w:r w:rsidR="005D1E50">
              <w:rPr>
                <w:noProof/>
                <w:webHidden/>
              </w:rPr>
              <w:fldChar w:fldCharType="separate"/>
            </w:r>
            <w:r w:rsidR="005C7E1C">
              <w:rPr>
                <w:noProof/>
                <w:webHidden/>
              </w:rPr>
              <w:t>20</w:t>
            </w:r>
            <w:r w:rsidR="005D1E50">
              <w:rPr>
                <w:noProof/>
                <w:webHidden/>
              </w:rPr>
              <w:fldChar w:fldCharType="end"/>
            </w:r>
          </w:hyperlink>
        </w:p>
        <w:p w14:paraId="6385AFD8" w14:textId="65F50878" w:rsidR="0069140E" w:rsidRPr="00BA0127" w:rsidRDefault="00A97E5C" w:rsidP="00E86606">
          <w:pPr>
            <w:pStyle w:val="TOC2"/>
            <w:rPr>
              <w:rFonts w:eastAsia="Calibri"/>
            </w:rPr>
          </w:pPr>
          <w:r>
            <w:rPr>
              <w:rFonts w:eastAsiaTheme="minorEastAsia"/>
              <w:noProof/>
            </w:rPr>
            <w:fldChar w:fldCharType="end"/>
          </w:r>
        </w:p>
      </w:sdtContent>
    </w:sdt>
    <w:p w14:paraId="3C97A49C" w14:textId="77777777" w:rsidR="00D86D59" w:rsidRDefault="00D86D59">
      <w:pPr>
        <w:spacing w:after="200"/>
        <w:rPr>
          <w:rFonts w:eastAsiaTheme="majorEastAsia" w:cstheme="majorBidi"/>
          <w:b/>
          <w:bCs/>
          <w:color w:val="2F6681"/>
          <w:sz w:val="28"/>
          <w:szCs w:val="26"/>
        </w:rPr>
      </w:pPr>
      <w:r>
        <w:br w:type="page"/>
      </w:r>
    </w:p>
    <w:p w14:paraId="1AB7E11D" w14:textId="3AACEE0C" w:rsidR="0069140E" w:rsidRDefault="0069140E" w:rsidP="00E06A6F">
      <w:pPr>
        <w:pStyle w:val="Heading2"/>
        <w:rPr>
          <w:rFonts w:eastAsia="Arial" w:cs="Arial"/>
          <w:szCs w:val="28"/>
        </w:rPr>
      </w:pPr>
      <w:bookmarkStart w:id="3" w:name="_Toc491693780"/>
      <w:r>
        <w:lastRenderedPageBreak/>
        <w:t>Tab</w:t>
      </w:r>
      <w:r>
        <w:rPr>
          <w:spacing w:val="-2"/>
        </w:rPr>
        <w:t>l</w:t>
      </w:r>
      <w:r>
        <w:t>es</w:t>
      </w:r>
      <w:bookmarkEnd w:id="3"/>
    </w:p>
    <w:p w14:paraId="1637DF16" w14:textId="77EC2DE6" w:rsidR="0069140E" w:rsidRPr="00E41E6E" w:rsidRDefault="0069140E" w:rsidP="00F9016A">
      <w:pPr>
        <w:pStyle w:val="BodyText"/>
        <w:tabs>
          <w:tab w:val="right" w:leader="dot" w:pos="9677"/>
        </w:tabs>
        <w:ind w:left="101"/>
        <w:rPr>
          <w:w w:val="120"/>
        </w:rPr>
      </w:pPr>
      <w:r w:rsidRPr="00E41E6E">
        <w:rPr>
          <w:w w:val="115"/>
        </w:rPr>
        <w:fldChar w:fldCharType="begin"/>
      </w:r>
      <w:r w:rsidRPr="00E41E6E">
        <w:rPr>
          <w:w w:val="115"/>
        </w:rPr>
        <w:instrText xml:space="preserve"> HYPERLINK  \l "_Table_2:_Cardinality" </w:instrText>
      </w:r>
      <w:r w:rsidRPr="00E41E6E">
        <w:rPr>
          <w:w w:val="115"/>
        </w:rPr>
        <w:fldChar w:fldCharType="separate"/>
      </w:r>
      <w:r w:rsidRPr="00E41E6E">
        <w:rPr>
          <w:w w:val="120"/>
        </w:rPr>
        <w:t xml:space="preserve">Table </w:t>
      </w:r>
      <w:r w:rsidR="00846913">
        <w:rPr>
          <w:w w:val="120"/>
        </w:rPr>
        <w:t>1</w:t>
      </w:r>
      <w:r w:rsidRPr="00E41E6E">
        <w:rPr>
          <w:w w:val="120"/>
        </w:rPr>
        <w:t xml:space="preserve">: Cardinality Values and Color </w:t>
      </w:r>
      <w:r>
        <w:rPr>
          <w:w w:val="120"/>
        </w:rPr>
        <w:t>Codes</w:t>
      </w:r>
      <w:r>
        <w:rPr>
          <w:w w:val="120"/>
        </w:rPr>
        <w:tab/>
      </w:r>
      <w:r w:rsidR="00A71436">
        <w:rPr>
          <w:w w:val="120"/>
        </w:rPr>
        <w:t>9</w:t>
      </w:r>
    </w:p>
    <w:p w14:paraId="78761725" w14:textId="1FEB51F4" w:rsidR="0069140E" w:rsidRPr="00E41E6E" w:rsidRDefault="0069140E" w:rsidP="00F9016A">
      <w:pPr>
        <w:pStyle w:val="BodyText"/>
        <w:tabs>
          <w:tab w:val="right" w:leader="dot" w:pos="9677"/>
        </w:tabs>
        <w:spacing w:before="149"/>
        <w:ind w:left="101"/>
        <w:rPr>
          <w:w w:val="120"/>
        </w:rPr>
      </w:pPr>
      <w:r w:rsidRPr="00E41E6E">
        <w:rPr>
          <w:w w:val="115"/>
        </w:rPr>
        <w:fldChar w:fldCharType="end"/>
      </w:r>
      <w:hyperlink w:anchor="_Table_3:_Request" w:history="1">
        <w:r w:rsidRPr="00E41E6E">
          <w:rPr>
            <w:w w:val="120"/>
          </w:rPr>
          <w:t xml:space="preserve">Table </w:t>
        </w:r>
        <w:r w:rsidR="00846913">
          <w:rPr>
            <w:w w:val="120"/>
          </w:rPr>
          <w:t>2</w:t>
        </w:r>
        <w:r w:rsidRPr="00E41E6E">
          <w:rPr>
            <w:w w:val="120"/>
          </w:rPr>
          <w:t>: Request Message Guidelines</w:t>
        </w:r>
        <w:r>
          <w:rPr>
            <w:w w:val="120"/>
          </w:rPr>
          <w:tab/>
        </w:r>
      </w:hyperlink>
      <w:r w:rsidR="00A71436">
        <w:rPr>
          <w:w w:val="120"/>
        </w:rPr>
        <w:t>11</w:t>
      </w:r>
    </w:p>
    <w:p w14:paraId="6562E392" w14:textId="068D32D7" w:rsidR="0069140E" w:rsidRPr="003E0431" w:rsidRDefault="0069140E" w:rsidP="00F9016A">
      <w:pPr>
        <w:pStyle w:val="BodyText"/>
        <w:tabs>
          <w:tab w:val="right" w:leader="dot" w:pos="9677"/>
        </w:tabs>
        <w:ind w:left="101"/>
        <w:rPr>
          <w:w w:val="120"/>
        </w:rPr>
      </w:pPr>
      <w:r w:rsidRPr="003E0431">
        <w:rPr>
          <w:w w:val="120"/>
        </w:rPr>
        <w:fldChar w:fldCharType="begin"/>
      </w:r>
      <w:r>
        <w:rPr>
          <w:w w:val="120"/>
        </w:rPr>
        <w:instrText>HYPERLINK  \l "_Table_4:_Detailed"</w:instrText>
      </w:r>
      <w:r w:rsidRPr="003E0431">
        <w:rPr>
          <w:w w:val="120"/>
        </w:rPr>
        <w:fldChar w:fldCharType="separate"/>
      </w:r>
      <w:r w:rsidRPr="003E0431">
        <w:rPr>
          <w:w w:val="120"/>
        </w:rPr>
        <w:t xml:space="preserve">Table </w:t>
      </w:r>
      <w:r w:rsidR="00846913">
        <w:rPr>
          <w:w w:val="120"/>
        </w:rPr>
        <w:t>3</w:t>
      </w:r>
      <w:r w:rsidRPr="003E0431">
        <w:rPr>
          <w:w w:val="120"/>
        </w:rPr>
        <w:t>: Detailed Response Message Guidelines</w:t>
      </w:r>
      <w:r w:rsidRPr="003E0431">
        <w:rPr>
          <w:w w:val="120"/>
        </w:rPr>
        <w:tab/>
        <w:t>1</w:t>
      </w:r>
      <w:r w:rsidR="00A71436">
        <w:rPr>
          <w:w w:val="120"/>
        </w:rPr>
        <w:t>2</w:t>
      </w:r>
    </w:p>
    <w:p w14:paraId="1DC13F11" w14:textId="56872204" w:rsidR="0069140E" w:rsidRDefault="0069140E" w:rsidP="00F9016A">
      <w:pPr>
        <w:pStyle w:val="BodyText"/>
        <w:tabs>
          <w:tab w:val="right" w:leader="dot" w:pos="9677"/>
        </w:tabs>
        <w:spacing w:before="149"/>
        <w:ind w:left="101"/>
        <w:rPr>
          <w:w w:val="115"/>
        </w:rPr>
      </w:pPr>
      <w:r w:rsidRPr="003E0431">
        <w:rPr>
          <w:w w:val="120"/>
        </w:rPr>
        <w:fldChar w:fldCharType="end"/>
      </w:r>
      <w:hyperlink w:anchor="_Appendix_B:_Glossary" w:history="1">
        <w:r>
          <w:rPr>
            <w:w w:val="120"/>
          </w:rPr>
          <w:t xml:space="preserve">Table </w:t>
        </w:r>
        <w:r w:rsidR="00846913">
          <w:rPr>
            <w:w w:val="120"/>
          </w:rPr>
          <w:t>4</w:t>
        </w:r>
        <w:r w:rsidRPr="00C54888">
          <w:rPr>
            <w:w w:val="120"/>
          </w:rPr>
          <w:t>: Glossary of Terms and Abbreviations</w:t>
        </w:r>
        <w:r>
          <w:rPr>
            <w:w w:val="115"/>
          </w:rPr>
          <w:tab/>
          <w:t>1</w:t>
        </w:r>
      </w:hyperlink>
      <w:r w:rsidR="00A71436">
        <w:rPr>
          <w:w w:val="115"/>
        </w:rPr>
        <w:t>5</w:t>
      </w:r>
    </w:p>
    <w:p w14:paraId="199D3FA7" w14:textId="005786E3" w:rsidR="0069140E" w:rsidRDefault="00AC340D" w:rsidP="00F9016A">
      <w:pPr>
        <w:pStyle w:val="BodyText"/>
        <w:tabs>
          <w:tab w:val="right" w:leader="dot" w:pos="9677"/>
        </w:tabs>
        <w:spacing w:before="149"/>
        <w:ind w:left="101"/>
        <w:rPr>
          <w:w w:val="115"/>
        </w:rPr>
      </w:pPr>
      <w:hyperlink w:anchor="_Appendix_C:_" w:history="1">
        <w:r w:rsidR="0069140E">
          <w:rPr>
            <w:w w:val="120"/>
          </w:rPr>
          <w:t xml:space="preserve">Table </w:t>
        </w:r>
        <w:r w:rsidR="00846913">
          <w:rPr>
            <w:w w:val="120"/>
          </w:rPr>
          <w:t>5</w:t>
        </w:r>
        <w:r w:rsidR="0069140E" w:rsidRPr="00C54888">
          <w:rPr>
            <w:w w:val="120"/>
          </w:rPr>
          <w:t xml:space="preserve">: </w:t>
        </w:r>
        <w:r w:rsidR="0069140E" w:rsidRPr="003617E0">
          <w:rPr>
            <w:w w:val="120"/>
          </w:rPr>
          <w:t xml:space="preserve">List of all error responses sent by </w:t>
        </w:r>
        <w:r w:rsidR="0069140E">
          <w:rPr>
            <w:w w:val="120"/>
          </w:rPr>
          <w:t>Ingram</w:t>
        </w:r>
        <w:r w:rsidR="0069140E">
          <w:rPr>
            <w:w w:val="115"/>
          </w:rPr>
          <w:tab/>
          <w:t>1</w:t>
        </w:r>
      </w:hyperlink>
      <w:r w:rsidR="00A71436">
        <w:rPr>
          <w:w w:val="115"/>
        </w:rPr>
        <w:t>6</w:t>
      </w:r>
    </w:p>
    <w:bookmarkStart w:id="4" w:name="_Toc490744051"/>
    <w:bookmarkEnd w:id="0"/>
    <w:p w14:paraId="722A9B72" w14:textId="420A5322" w:rsidR="00ED5BD4" w:rsidRPr="00ED5BD4" w:rsidRDefault="00ED5BD4" w:rsidP="00ED5BD4">
      <w:pPr>
        <w:pStyle w:val="BodyText"/>
        <w:tabs>
          <w:tab w:val="right" w:leader="dot" w:pos="9677"/>
        </w:tabs>
        <w:spacing w:before="149"/>
        <w:ind w:left="101"/>
        <w:rPr>
          <w:w w:val="120"/>
        </w:rPr>
      </w:pPr>
      <w:r>
        <w:rPr>
          <w:w w:val="120"/>
        </w:rPr>
        <w:fldChar w:fldCharType="begin"/>
      </w:r>
      <w:r>
        <w:rPr>
          <w:w w:val="120"/>
        </w:rPr>
        <w:instrText xml:space="preserve"> HYPERLINK  \l "_Table_7:_List" </w:instrText>
      </w:r>
      <w:r>
        <w:rPr>
          <w:w w:val="120"/>
        </w:rPr>
        <w:fldChar w:fldCharType="separate"/>
      </w:r>
      <w:r w:rsidRPr="00ED5BD4">
        <w:rPr>
          <w:w w:val="120"/>
        </w:rPr>
        <w:t>Table 7: List of country codes allowed in the API request</w:t>
      </w:r>
      <w:r w:rsidRPr="00ED5BD4">
        <w:rPr>
          <w:w w:val="120"/>
        </w:rPr>
        <w:tab/>
        <w:t>1</w:t>
      </w:r>
      <w:r>
        <w:rPr>
          <w:w w:val="120"/>
        </w:rPr>
        <w:t>8</w:t>
      </w:r>
    </w:p>
    <w:p w14:paraId="152B9A0E" w14:textId="71B40B52" w:rsidR="00D86D59" w:rsidRPr="00ED5BD4" w:rsidRDefault="00ED5BD4" w:rsidP="00ED5BD4">
      <w:pPr>
        <w:pStyle w:val="BodyText"/>
        <w:tabs>
          <w:tab w:val="right" w:leader="dot" w:pos="9677"/>
        </w:tabs>
        <w:spacing w:before="149"/>
        <w:ind w:left="101"/>
        <w:rPr>
          <w:w w:val="120"/>
        </w:rPr>
      </w:pPr>
      <w:r>
        <w:rPr>
          <w:w w:val="120"/>
        </w:rPr>
        <w:fldChar w:fldCharType="end"/>
      </w:r>
      <w:hyperlink w:anchor="_Table_8:_List" w:history="1">
        <w:r w:rsidRPr="00ED5BD4">
          <w:rPr>
            <w:w w:val="120"/>
          </w:rPr>
          <w:t>Table 8: List of vendor codes allowed in the API request</w:t>
        </w:r>
        <w:r w:rsidRPr="00ED5BD4">
          <w:rPr>
            <w:w w:val="120"/>
          </w:rPr>
          <w:tab/>
          <w:t>19</w:t>
        </w:r>
      </w:hyperlink>
      <w:r w:rsidR="00D86D59" w:rsidRPr="00ED5BD4">
        <w:rPr>
          <w:w w:val="120"/>
        </w:rPr>
        <w:br w:type="page"/>
      </w:r>
    </w:p>
    <w:p w14:paraId="409FA04A" w14:textId="758C85AF" w:rsidR="0069140E" w:rsidRDefault="0069140E" w:rsidP="00E06A6F">
      <w:pPr>
        <w:pStyle w:val="Heading2"/>
      </w:pPr>
      <w:bookmarkStart w:id="5" w:name="_Toc491693781"/>
      <w:r>
        <w:lastRenderedPageBreak/>
        <w:t>Revision History</w:t>
      </w:r>
      <w:bookmarkEnd w:id="4"/>
      <w:bookmarkEnd w:id="5"/>
    </w:p>
    <w:tbl>
      <w:tblPr>
        <w:tblW w:w="10626" w:type="dxa"/>
        <w:tblInd w:w="8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1289"/>
        <w:gridCol w:w="6786"/>
        <w:gridCol w:w="1800"/>
      </w:tblGrid>
      <w:tr w:rsidR="0069140E" w:rsidRPr="00A97E5C" w14:paraId="3F317BB1" w14:textId="77777777" w:rsidTr="00A97E5C">
        <w:trPr>
          <w:trHeight w:val="20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18145DD7" w14:textId="77777777" w:rsidR="0069140E" w:rsidRPr="00A97E5C" w:rsidRDefault="0069140E" w:rsidP="00A97E5C">
            <w:pPr>
              <w:pStyle w:val="BodyText"/>
              <w:rPr>
                <w:rFonts w:eastAsia="Arial"/>
                <w:szCs w:val="16"/>
              </w:rPr>
            </w:pPr>
            <w:r w:rsidRPr="00A97E5C">
              <w:rPr>
                <w:spacing w:val="-1"/>
              </w:rPr>
              <w:t>Rev</w:t>
            </w:r>
            <w:r w:rsidRPr="00A97E5C">
              <w:rPr>
                <w:spacing w:val="21"/>
                <w:w w:val="102"/>
              </w:rPr>
              <w:t xml:space="preserve"> </w:t>
            </w:r>
            <w:r w:rsidRPr="00A97E5C"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6060D28D" w14:textId="77777777" w:rsidR="0069140E" w:rsidRPr="00A97E5C" w:rsidRDefault="0069140E" w:rsidP="00A97E5C">
            <w:pPr>
              <w:pStyle w:val="BodyText"/>
              <w:rPr>
                <w:rFonts w:eastAsia="Arial"/>
                <w:szCs w:val="16"/>
              </w:rPr>
            </w:pPr>
            <w:r w:rsidRPr="00A97E5C">
              <w:rPr>
                <w:spacing w:val="-2"/>
              </w:rPr>
              <w:t>R</w:t>
            </w:r>
            <w:r w:rsidRPr="00A97E5C">
              <w:rPr>
                <w:spacing w:val="-1"/>
              </w:rPr>
              <w:t>evision</w:t>
            </w:r>
            <w:r w:rsidRPr="00A97E5C">
              <w:rPr>
                <w:spacing w:val="26"/>
                <w:w w:val="98"/>
              </w:rPr>
              <w:t xml:space="preserve"> </w:t>
            </w:r>
            <w:r w:rsidRPr="00A97E5C">
              <w:t>Date</w:t>
            </w:r>
          </w:p>
        </w:tc>
        <w:tc>
          <w:tcPr>
            <w:tcW w:w="67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DADA"/>
          </w:tcPr>
          <w:p w14:paraId="7D7A5611" w14:textId="77777777" w:rsidR="0069140E" w:rsidRPr="00A97E5C" w:rsidRDefault="0069140E" w:rsidP="00A97E5C">
            <w:pPr>
              <w:pStyle w:val="BodyText"/>
              <w:rPr>
                <w:rFonts w:eastAsia="Arial"/>
                <w:szCs w:val="16"/>
              </w:rPr>
            </w:pPr>
            <w:r w:rsidRPr="00A97E5C">
              <w:rPr>
                <w:spacing w:val="-1"/>
              </w:rPr>
              <w:t>Description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/>
            </w:tcBorders>
            <w:shd w:val="clear" w:color="auto" w:fill="DADADA"/>
          </w:tcPr>
          <w:p w14:paraId="5944CB20" w14:textId="77777777" w:rsidR="0069140E" w:rsidRPr="00A97E5C" w:rsidRDefault="0069140E" w:rsidP="00A97E5C">
            <w:pPr>
              <w:pStyle w:val="BodyText"/>
              <w:rPr>
                <w:rFonts w:eastAsia="Arial"/>
                <w:szCs w:val="16"/>
              </w:rPr>
            </w:pPr>
            <w:r w:rsidRPr="00A97E5C">
              <w:rPr>
                <w:spacing w:val="-2"/>
              </w:rPr>
              <w:t>R</w:t>
            </w:r>
            <w:r w:rsidRPr="00A97E5C">
              <w:rPr>
                <w:spacing w:val="-1"/>
              </w:rPr>
              <w:t>ev</w:t>
            </w:r>
            <w:r w:rsidRPr="00A97E5C">
              <w:rPr>
                <w:spacing w:val="-2"/>
              </w:rPr>
              <w:t>i</w:t>
            </w:r>
            <w:r w:rsidRPr="00A97E5C">
              <w:rPr>
                <w:spacing w:val="-1"/>
              </w:rPr>
              <w:t>sed</w:t>
            </w:r>
            <w:r w:rsidRPr="00A97E5C">
              <w:rPr>
                <w:spacing w:val="13"/>
              </w:rPr>
              <w:t xml:space="preserve"> </w:t>
            </w:r>
            <w:r w:rsidRPr="00A97E5C">
              <w:t>by</w:t>
            </w:r>
          </w:p>
        </w:tc>
      </w:tr>
      <w:tr w:rsidR="0069140E" w14:paraId="4F94602B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86312CF" w14:textId="77777777" w:rsidR="0069140E" w:rsidRPr="00F5716C" w:rsidRDefault="0069140E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 w:rsidRPr="00F5716C">
              <w:rPr>
                <w:rFonts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5836A" w14:textId="635F39BF" w:rsidR="0069140E" w:rsidRPr="00F5716C" w:rsidRDefault="0069140E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</w:t>
            </w:r>
            <w:r w:rsidRPr="00F5716C">
              <w:rPr>
                <w:rFonts w:cs="Calibri"/>
                <w:sz w:val="18"/>
                <w:szCs w:val="18"/>
              </w:rPr>
              <w:t>/</w:t>
            </w:r>
            <w:r>
              <w:rPr>
                <w:rFonts w:cs="Calibri"/>
                <w:sz w:val="18"/>
                <w:szCs w:val="18"/>
              </w:rPr>
              <w:t>17</w:t>
            </w:r>
            <w:r w:rsidRPr="00F5716C">
              <w:rPr>
                <w:rFonts w:cs="Calibri"/>
                <w:sz w:val="18"/>
                <w:szCs w:val="18"/>
              </w:rPr>
              <w:t>/201</w:t>
            </w:r>
            <w:r>
              <w:rPr>
                <w:rFonts w:cs="Calibri"/>
                <w:sz w:val="18"/>
                <w:szCs w:val="18"/>
              </w:rPr>
              <w:t>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1F48C9" w14:textId="77777777" w:rsidR="0069140E" w:rsidRPr="00F5716C" w:rsidRDefault="0069140E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 w:rsidRPr="00F5716C">
              <w:rPr>
                <w:rFonts w:cs="Calibri"/>
                <w:sz w:val="18"/>
                <w:szCs w:val="18"/>
              </w:rPr>
              <w:t xml:space="preserve">Initiate new Implementation Guide for  </w:t>
            </w:r>
            <w:r>
              <w:rPr>
                <w:rFonts w:cs="Calibri"/>
                <w:sz w:val="18"/>
                <w:szCs w:val="18"/>
              </w:rPr>
              <w:t>Deal</w:t>
            </w:r>
            <w:r w:rsidRPr="00F5716C">
              <w:rPr>
                <w:rFonts w:cs="Calibri"/>
                <w:sz w:val="18"/>
                <w:szCs w:val="18"/>
              </w:rPr>
              <w:t xml:space="preserve"> API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038013E" w14:textId="3E3C3EC3" w:rsidR="0069140E" w:rsidRPr="00F5716C" w:rsidRDefault="00A97E5C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 Pasupuleti</w:t>
            </w:r>
          </w:p>
        </w:tc>
      </w:tr>
      <w:tr w:rsidR="00A97E5C" w14:paraId="689E19F1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C3AE432" w14:textId="1456142F" w:rsidR="00A97E5C" w:rsidRPr="00F5716C" w:rsidRDefault="00A97E5C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129E9" w14:textId="45511C8D" w:rsidR="00A97E5C" w:rsidRDefault="00A97E5C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8/21/2017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177A7" w14:textId="53C12004" w:rsidR="00A97E5C" w:rsidRPr="00F5716C" w:rsidRDefault="00A97E5C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Many formatting changes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71841B9" w14:textId="155B1C74" w:rsidR="00A97E5C" w:rsidRDefault="00A97E5C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Pavan/Terry</w:t>
            </w:r>
          </w:p>
        </w:tc>
      </w:tr>
      <w:tr w:rsidR="00970BD2" w14:paraId="13926A67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A7317C8" w14:textId="147612B1" w:rsidR="00970BD2" w:rsidRDefault="00970BD2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40555" w14:textId="10B7CD38" w:rsidR="00970BD2" w:rsidRDefault="00970BD2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8/27/2017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2D7821" w14:textId="0533CA68" w:rsidR="00970BD2" w:rsidRDefault="00970BD2" w:rsidP="00970BD2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Added  authorization number filed to the request object  and </w:t>
            </w:r>
            <w:r w:rsidR="002545C8">
              <w:rPr>
                <w:color w:val="1F497D"/>
                <w:szCs w:val="22"/>
              </w:rPr>
              <w:t xml:space="preserve"> </w:t>
            </w:r>
            <w:r w:rsidR="002545C8" w:rsidRPr="002545C8">
              <w:rPr>
                <w:rFonts w:cs="Calibri"/>
                <w:sz w:val="18"/>
                <w:szCs w:val="18"/>
              </w:rPr>
              <w:t>Updated the request message guidelines section for the new mandatory fields</w:t>
            </w:r>
            <w:r w:rsidR="002545C8">
              <w:rPr>
                <w:rFonts w:cs="Calibri"/>
                <w:sz w:val="18"/>
                <w:szCs w:val="18"/>
              </w:rPr>
              <w:t xml:space="preserve"> ( country code and vendor code)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7F665331" w14:textId="5CC84D58" w:rsidR="00970BD2" w:rsidRDefault="00970BD2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Pavan/Terry</w:t>
            </w:r>
          </w:p>
        </w:tc>
      </w:tr>
      <w:tr w:rsidR="00970BD2" w14:paraId="4863F510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F4E08CD" w14:textId="0FEBF985" w:rsidR="00970BD2" w:rsidRDefault="002C3E99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B48266" w14:textId="7DAD1586" w:rsidR="00970BD2" w:rsidRDefault="00970BD2" w:rsidP="00970BD2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8/29/2017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B92C4" w14:textId="2E016125" w:rsidR="00970BD2" w:rsidRDefault="00970BD2" w:rsidP="00444401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Included  list of possible vendor and country codes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03A51E1" w14:textId="2AA5F05F" w:rsidR="00970BD2" w:rsidRDefault="00970BD2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Pavan/Terry</w:t>
            </w:r>
          </w:p>
        </w:tc>
      </w:tr>
      <w:tr w:rsidR="0091309D" w14:paraId="66BD0066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765363A5" w14:textId="7BC53553" w:rsidR="0091309D" w:rsidRDefault="0091309D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2963E" w14:textId="579B9D0C" w:rsidR="0091309D" w:rsidRDefault="0091309D" w:rsidP="00970BD2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9/11/2017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AB88A" w14:textId="6E5DE3F3" w:rsidR="0091309D" w:rsidRDefault="0091309D" w:rsidP="00444401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Updated on the OAuth authentication process and URI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4B67541" w14:textId="515A067A" w:rsidR="0091309D" w:rsidRDefault="0091309D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Pavan/Terry</w:t>
            </w:r>
          </w:p>
        </w:tc>
      </w:tr>
      <w:tr w:rsidR="008F0C50" w14:paraId="71854F08" w14:textId="77777777" w:rsidTr="00A97E5C">
        <w:trPr>
          <w:trHeight w:val="20"/>
        </w:trPr>
        <w:tc>
          <w:tcPr>
            <w:tcW w:w="0" w:type="auto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4E471DF" w14:textId="2235D46D" w:rsidR="008F0C50" w:rsidRDefault="008F0C50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F16170" w14:textId="06233072" w:rsidR="008F0C50" w:rsidRDefault="008F0C50" w:rsidP="00970BD2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10/02/2017</w:t>
            </w:r>
          </w:p>
        </w:tc>
        <w:tc>
          <w:tcPr>
            <w:tcW w:w="6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33CEF7" w14:textId="167034AE" w:rsidR="008F0C50" w:rsidRDefault="008F0C50" w:rsidP="008F0C50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Mandated dash in the customer number of the request object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397CC4D" w14:textId="7BDE5F6E" w:rsidR="008F0C50" w:rsidRDefault="008F0C50" w:rsidP="00A97E5C">
            <w:pPr>
              <w:pStyle w:val="BodyTex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Pavan/Terry</w:t>
            </w:r>
            <w:bookmarkStart w:id="6" w:name="_GoBack"/>
            <w:bookmarkEnd w:id="6"/>
          </w:p>
        </w:tc>
      </w:tr>
    </w:tbl>
    <w:p w14:paraId="3E4CA1D5" w14:textId="77777777" w:rsidR="00D86D59" w:rsidRDefault="00D86D59">
      <w:pPr>
        <w:spacing w:after="200"/>
        <w:rPr>
          <w:rFonts w:eastAsiaTheme="majorEastAsia" w:cstheme="majorBidi"/>
          <w:b/>
          <w:bCs/>
          <w:color w:val="2F6681"/>
          <w:spacing w:val="-2"/>
          <w:w w:val="105"/>
          <w:sz w:val="28"/>
          <w:szCs w:val="26"/>
        </w:rPr>
      </w:pPr>
      <w:r>
        <w:rPr>
          <w:spacing w:val="-2"/>
          <w:w w:val="105"/>
        </w:rPr>
        <w:br w:type="page"/>
      </w:r>
    </w:p>
    <w:p w14:paraId="0A3A37C1" w14:textId="6E5E66A0" w:rsidR="0069140E" w:rsidRPr="001516D6" w:rsidRDefault="0069140E" w:rsidP="00E06A6F">
      <w:pPr>
        <w:pStyle w:val="Heading2"/>
      </w:pPr>
      <w:bookmarkStart w:id="7" w:name="_Toc491693782"/>
      <w:r w:rsidRPr="001516D6">
        <w:rPr>
          <w:spacing w:val="-2"/>
          <w:w w:val="105"/>
        </w:rPr>
        <w:lastRenderedPageBreak/>
        <w:t>Pr</w:t>
      </w:r>
      <w:r w:rsidRPr="001516D6">
        <w:rPr>
          <w:w w:val="105"/>
        </w:rPr>
        <w:t>eface</w:t>
      </w:r>
      <w:bookmarkEnd w:id="7"/>
    </w:p>
    <w:p w14:paraId="76798A54" w14:textId="77777777" w:rsidR="0069140E" w:rsidRDefault="0069140E" w:rsidP="0069140E">
      <w:pPr>
        <w:pStyle w:val="BodyText"/>
        <w:spacing w:before="190" w:line="267" w:lineRule="auto"/>
        <w:ind w:right="401"/>
      </w:pPr>
      <w:r>
        <w:t>Deal</w:t>
      </w:r>
      <w:r w:rsidRPr="00310FB5">
        <w:t xml:space="preserve"> API is a light-weight API for partners to request and receive </w:t>
      </w:r>
      <w:r>
        <w:t>deal</w:t>
      </w:r>
      <w:r w:rsidRPr="00310FB5">
        <w:t xml:space="preserve"> specific information like </w:t>
      </w:r>
      <w:r>
        <w:t>Received On</w:t>
      </w:r>
      <w:r w:rsidRPr="00310FB5">
        <w:t xml:space="preserve">, </w:t>
      </w:r>
      <w:r>
        <w:t>expiration</w:t>
      </w:r>
      <w:r w:rsidRPr="00310FB5">
        <w:t xml:space="preserve"> date,</w:t>
      </w:r>
      <w:r>
        <w:t xml:space="preserve"> Customer, End user, Product Information</w:t>
      </w:r>
      <w:r w:rsidRPr="00310FB5">
        <w:t xml:space="preserve"> etc. Key benefits of using </w:t>
      </w:r>
      <w:r>
        <w:t>deal</w:t>
      </w:r>
      <w:r w:rsidRPr="00310FB5">
        <w:t xml:space="preserve"> API are as follows:</w:t>
      </w:r>
    </w:p>
    <w:p w14:paraId="2FBCA098" w14:textId="77777777" w:rsidR="0069140E" w:rsidRPr="00310FB5" w:rsidRDefault="0069140E" w:rsidP="0069140E">
      <w:pPr>
        <w:pStyle w:val="BodyText"/>
        <w:numPr>
          <w:ilvl w:val="0"/>
          <w:numId w:val="26"/>
        </w:numPr>
        <w:tabs>
          <w:tab w:val="left" w:pos="515"/>
        </w:tabs>
        <w:spacing w:before="121"/>
      </w:pPr>
      <w:r w:rsidRPr="00310FB5">
        <w:t xml:space="preserve">Low cost integration </w:t>
      </w:r>
    </w:p>
    <w:p w14:paraId="7269A63B" w14:textId="77777777" w:rsidR="0069140E" w:rsidRPr="00310FB5" w:rsidRDefault="0069140E" w:rsidP="0069140E">
      <w:pPr>
        <w:pStyle w:val="BodyText"/>
        <w:numPr>
          <w:ilvl w:val="0"/>
          <w:numId w:val="26"/>
        </w:numPr>
        <w:tabs>
          <w:tab w:val="left" w:pos="515"/>
        </w:tabs>
        <w:spacing w:before="121"/>
      </w:pPr>
      <w:r w:rsidRPr="00310FB5">
        <w:t xml:space="preserve">Consistent </w:t>
      </w:r>
      <w:r>
        <w:t>deal</w:t>
      </w:r>
      <w:r w:rsidRPr="00310FB5">
        <w:t xml:space="preserve"> information/experience</w:t>
      </w:r>
    </w:p>
    <w:p w14:paraId="37A72665" w14:textId="59E959DC" w:rsidR="0069140E" w:rsidRPr="0069140E" w:rsidRDefault="0069140E" w:rsidP="00A05549">
      <w:pPr>
        <w:pStyle w:val="Heading1"/>
        <w:rPr>
          <w:bCs/>
        </w:rPr>
      </w:pPr>
      <w:bookmarkStart w:id="8" w:name="_Toc491693783"/>
      <w:r w:rsidRPr="00C510C3">
        <w:lastRenderedPageBreak/>
        <w:t>Introduct</w:t>
      </w:r>
      <w:r w:rsidRPr="0069140E">
        <w:rPr>
          <w:spacing w:val="-2"/>
        </w:rPr>
        <w:t>i</w:t>
      </w:r>
      <w:r w:rsidRPr="00C510C3">
        <w:t>on</w:t>
      </w:r>
      <w:bookmarkEnd w:id="8"/>
    </w:p>
    <w:p w14:paraId="2278D0E7" w14:textId="77777777" w:rsidR="0069140E" w:rsidRDefault="0069140E" w:rsidP="0069140E">
      <w:pPr>
        <w:pStyle w:val="BodyText"/>
        <w:spacing w:before="190" w:line="267" w:lineRule="auto"/>
        <w:ind w:left="119" w:right="342"/>
        <w:jc w:val="both"/>
      </w:pPr>
      <w:r>
        <w:t>Ingram Micro</w:t>
      </w:r>
      <w:r w:rsidRPr="00310FB5">
        <w:t xml:space="preserve"> has prepared this document to be used when integrating with </w:t>
      </w:r>
      <w:r>
        <w:t>Ingram</w:t>
      </w:r>
      <w:r w:rsidRPr="00310FB5">
        <w:t xml:space="preserve">’s </w:t>
      </w:r>
      <w:r>
        <w:t xml:space="preserve">deal </w:t>
      </w:r>
      <w:r w:rsidRPr="00310FB5">
        <w:t xml:space="preserve">API. This document describes how a request to the API needs to be structured and what to expect in the response.  </w:t>
      </w:r>
    </w:p>
    <w:p w14:paraId="085FCBE4" w14:textId="097EB5ED" w:rsidR="00A05549" w:rsidRDefault="00A05549" w:rsidP="00983D7C">
      <w:pPr>
        <w:pStyle w:val="Heading2"/>
      </w:pPr>
      <w:bookmarkStart w:id="9" w:name="1.1_Overview"/>
      <w:bookmarkStart w:id="10" w:name="_Toc491693784"/>
      <w:bookmarkEnd w:id="9"/>
      <w:r w:rsidRPr="00983D7C">
        <w:t>Overview</w:t>
      </w:r>
      <w:bookmarkEnd w:id="10"/>
    </w:p>
    <w:p w14:paraId="750B225C" w14:textId="77777777" w:rsidR="0069140E" w:rsidRDefault="0069140E" w:rsidP="0069140E">
      <w:pPr>
        <w:pStyle w:val="BodyText"/>
        <w:spacing w:before="170" w:line="268" w:lineRule="auto"/>
        <w:ind w:left="119" w:right="871"/>
      </w:pPr>
      <w:r w:rsidRPr="00310FB5">
        <w:t xml:space="preserve">The interactions between the partner systems and </w:t>
      </w:r>
      <w:r>
        <w:t>Ingram</w:t>
      </w:r>
      <w:r w:rsidRPr="00310FB5">
        <w:t xml:space="preserve"> APIs are done by a request and response </w:t>
      </w:r>
      <w:r>
        <w:t xml:space="preserve">JSON </w:t>
      </w:r>
      <w:r w:rsidRPr="00310FB5">
        <w:t>interchange mechanism.</w:t>
      </w:r>
    </w:p>
    <w:p w14:paraId="4732117E" w14:textId="77777777" w:rsidR="0069140E" w:rsidRDefault="0069140E" w:rsidP="0069140E">
      <w:pPr>
        <w:pStyle w:val="BodyText"/>
        <w:tabs>
          <w:tab w:val="left" w:pos="515"/>
        </w:tabs>
      </w:pPr>
      <w:r w:rsidRPr="00310FB5">
        <w:t xml:space="preserve">Partner users make a request to the APIs using </w:t>
      </w:r>
      <w:r>
        <w:t>JSON object encompassing key data elements as input</w:t>
      </w:r>
      <w:r w:rsidRPr="00310FB5">
        <w:t xml:space="preserve"> and receive a </w:t>
      </w:r>
      <w:r>
        <w:t xml:space="preserve">JSON response </w:t>
      </w:r>
      <w:r w:rsidRPr="00310FB5">
        <w:t xml:space="preserve">consisting of </w:t>
      </w:r>
      <w:r>
        <w:t>deal</w:t>
      </w:r>
      <w:r w:rsidRPr="00310FB5">
        <w:t xml:space="preserve"> information.</w:t>
      </w:r>
    </w:p>
    <w:p w14:paraId="66D5E22B" w14:textId="2F5C4C06" w:rsidR="0069140E" w:rsidRPr="00532FDB" w:rsidRDefault="0069140E" w:rsidP="00E06A6F">
      <w:pPr>
        <w:pStyle w:val="Heading2"/>
      </w:pPr>
      <w:bookmarkStart w:id="11" w:name="_Toc491693785"/>
      <w:r w:rsidRPr="00532FDB">
        <w:rPr>
          <w:spacing w:val="-2"/>
        </w:rPr>
        <w:t>Au</w:t>
      </w:r>
      <w:r w:rsidRPr="00532FDB">
        <w:t>d</w:t>
      </w:r>
      <w:r w:rsidRPr="00532FDB">
        <w:rPr>
          <w:spacing w:val="-2"/>
        </w:rPr>
        <w:t>i</w:t>
      </w:r>
      <w:r w:rsidRPr="00532FDB">
        <w:t>ence</w:t>
      </w:r>
      <w:bookmarkEnd w:id="11"/>
    </w:p>
    <w:p w14:paraId="36526BD4" w14:textId="47B471AB" w:rsidR="0069140E" w:rsidRDefault="0069140E" w:rsidP="0069140E">
      <w:pPr>
        <w:pStyle w:val="BodyText"/>
        <w:spacing w:before="172" w:line="268" w:lineRule="auto"/>
        <w:ind w:left="119" w:right="31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5D3575B" wp14:editId="67CAF9D9">
            <wp:simplePos x="0" y="0"/>
            <wp:positionH relativeFrom="column">
              <wp:align>left</wp:align>
            </wp:positionH>
            <wp:positionV relativeFrom="paragraph">
              <wp:posOffset>965583</wp:posOffset>
            </wp:positionV>
            <wp:extent cx="5943600" cy="4992624"/>
            <wp:effectExtent l="19050" t="19050" r="1905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6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0FA">
        <w:t>The intended audience for this document is business analysts, IT engineers, and technical architects who are involved in the integration project. The document may also be used as a reference by other stakeholders who wish to understand business and/or technical aspects of integration.</w:t>
      </w:r>
    </w:p>
    <w:p w14:paraId="12FF868D" w14:textId="44363A8E" w:rsidR="0069140E" w:rsidRPr="00532FDB" w:rsidRDefault="0069140E" w:rsidP="00983D7C">
      <w:pPr>
        <w:pStyle w:val="Heading2"/>
      </w:pPr>
      <w:bookmarkStart w:id="12" w:name="1.3_Scope"/>
      <w:bookmarkStart w:id="13" w:name="_Toc491693786"/>
      <w:bookmarkEnd w:id="12"/>
      <w:r w:rsidRPr="00532FDB">
        <w:rPr>
          <w:w w:val="105"/>
        </w:rPr>
        <w:t>Scope</w:t>
      </w:r>
      <w:bookmarkEnd w:id="13"/>
    </w:p>
    <w:p w14:paraId="6FD97D3A" w14:textId="77777777" w:rsidR="0069140E" w:rsidRDefault="0069140E" w:rsidP="0069140E">
      <w:pPr>
        <w:pStyle w:val="BodyText"/>
        <w:spacing w:before="172" w:line="267" w:lineRule="auto"/>
        <w:ind w:left="119" w:right="341"/>
        <w:rPr>
          <w:w w:val="115"/>
        </w:rPr>
      </w:pPr>
      <w:r w:rsidRPr="008600FA">
        <w:t xml:space="preserve">This document describes the implementation guidelines for request and response BODs for </w:t>
      </w:r>
      <w:r>
        <w:t>Deal</w:t>
      </w:r>
      <w:r w:rsidRPr="008600FA">
        <w:t xml:space="preserve"> API. The document details out various elements and structure that form the request and response objects involved in the API calls</w:t>
      </w:r>
      <w:r>
        <w:rPr>
          <w:w w:val="115"/>
        </w:rPr>
        <w:t>.</w:t>
      </w:r>
    </w:p>
    <w:p w14:paraId="05A60825" w14:textId="17799EBF" w:rsidR="0069140E" w:rsidRPr="00532FDB" w:rsidRDefault="0069140E" w:rsidP="00E06A6F">
      <w:pPr>
        <w:pStyle w:val="Heading2"/>
      </w:pPr>
      <w:bookmarkStart w:id="14" w:name="1.4_Prerequisites"/>
      <w:bookmarkStart w:id="15" w:name="_Toc491693787"/>
      <w:bookmarkEnd w:id="14"/>
      <w:r w:rsidRPr="00532FDB">
        <w:lastRenderedPageBreak/>
        <w:t>Prereq</w:t>
      </w:r>
      <w:r w:rsidRPr="00532FDB">
        <w:rPr>
          <w:spacing w:val="-3"/>
        </w:rPr>
        <w:t>ui</w:t>
      </w:r>
      <w:r w:rsidRPr="00532FDB">
        <w:t>s</w:t>
      </w:r>
      <w:r w:rsidRPr="00532FDB">
        <w:rPr>
          <w:spacing w:val="-3"/>
        </w:rPr>
        <w:t>i</w:t>
      </w:r>
      <w:r w:rsidRPr="00532FDB">
        <w:t>tes</w:t>
      </w:r>
      <w:bookmarkEnd w:id="15"/>
    </w:p>
    <w:p w14:paraId="4D932079" w14:textId="7F7FBB49" w:rsidR="0069140E" w:rsidRDefault="0069140E" w:rsidP="0069140E">
      <w:pPr>
        <w:pStyle w:val="BodyText"/>
        <w:tabs>
          <w:tab w:val="left" w:pos="0"/>
        </w:tabs>
        <w:spacing w:before="172" w:line="266" w:lineRule="auto"/>
        <w:ind w:right="684"/>
      </w:pPr>
      <w:r w:rsidRPr="00C71555">
        <w:t xml:space="preserve">It is assumed that the reader has some familiarity with </w:t>
      </w:r>
      <w:r w:rsidRPr="00AF3A75">
        <w:t>Ingram EAI &amp; EDI</w:t>
      </w:r>
      <w:r w:rsidRPr="00C71555">
        <w:t xml:space="preserve"> platform</w:t>
      </w:r>
      <w:r>
        <w:t>s</w:t>
      </w:r>
      <w:r w:rsidRPr="00C71555">
        <w:t xml:space="preserve"> through either formal or informal training and / or demonstration</w:t>
      </w:r>
      <w:r>
        <w:t>. Provided below, are the links to get detailed information on onboarding and usage of the</w:t>
      </w:r>
      <w:r w:rsidR="0069239A">
        <w:t xml:space="preserve"> </w:t>
      </w:r>
      <w:r>
        <w:t xml:space="preserve">platform. The access to the links requires valid Partner </w:t>
      </w:r>
      <w:r w:rsidR="00E33F21" w:rsidRPr="00E33F21">
        <w:t>client credentials in the Authorization heade</w:t>
      </w:r>
      <w:r w:rsidR="00E33F21">
        <w:t>r</w:t>
      </w:r>
      <w:r>
        <w:t xml:space="preserve"> </w:t>
      </w:r>
    </w:p>
    <w:p w14:paraId="21815009" w14:textId="77777777" w:rsidR="0091309D" w:rsidRDefault="0091309D" w:rsidP="0069140E">
      <w:pPr>
        <w:pStyle w:val="BodyText"/>
        <w:tabs>
          <w:tab w:val="left" w:pos="0"/>
        </w:tabs>
        <w:spacing w:before="172" w:line="266" w:lineRule="auto"/>
        <w:ind w:right="684"/>
      </w:pPr>
    </w:p>
    <w:p w14:paraId="76C707C9" w14:textId="31D8F26E" w:rsidR="0069140E" w:rsidRDefault="0069140E" w:rsidP="00573438">
      <w:pPr>
        <w:pStyle w:val="BodyText"/>
        <w:tabs>
          <w:tab w:val="left" w:pos="0"/>
        </w:tabs>
        <w:spacing w:before="172" w:line="266" w:lineRule="auto"/>
        <w:ind w:right="684"/>
      </w:pPr>
      <w:r>
        <w:t xml:space="preserve">In order to use Deal API and sFTP users need to </w:t>
      </w:r>
      <w:r w:rsidR="00E33F21">
        <w:t>follow</w:t>
      </w:r>
      <w:r>
        <w:t xml:space="preserve"> below steps:</w:t>
      </w:r>
    </w:p>
    <w:p w14:paraId="7918F355" w14:textId="77777777" w:rsidR="0091309D" w:rsidRDefault="0091309D" w:rsidP="00573438">
      <w:pPr>
        <w:pStyle w:val="BodyText"/>
        <w:tabs>
          <w:tab w:val="left" w:pos="0"/>
        </w:tabs>
        <w:spacing w:before="172" w:line="266" w:lineRule="auto"/>
        <w:ind w:right="684"/>
      </w:pPr>
    </w:p>
    <w:p w14:paraId="6AD93349" w14:textId="299162BE" w:rsidR="00E33F21" w:rsidRDefault="00E33F21" w:rsidP="00573438">
      <w:pPr>
        <w:pStyle w:val="BodyText"/>
        <w:tabs>
          <w:tab w:val="left" w:pos="0"/>
        </w:tabs>
        <w:spacing w:before="172" w:line="266" w:lineRule="auto"/>
        <w:ind w:right="684"/>
        <w:rPr>
          <w:szCs w:val="22"/>
        </w:rPr>
      </w:pPr>
      <w:r w:rsidRPr="00DF4137">
        <w:rPr>
          <w:szCs w:val="22"/>
        </w:rPr>
        <w:t>Deal API:</w:t>
      </w:r>
    </w:p>
    <w:p w14:paraId="39449B27" w14:textId="282F2084" w:rsidR="000E602D" w:rsidRDefault="000E602D" w:rsidP="000E602D">
      <w:pPr>
        <w:pStyle w:val="BodyText"/>
        <w:numPr>
          <w:ilvl w:val="0"/>
          <w:numId w:val="38"/>
        </w:numPr>
        <w:tabs>
          <w:tab w:val="left" w:pos="0"/>
        </w:tabs>
        <w:spacing w:before="172" w:line="266" w:lineRule="auto"/>
        <w:ind w:right="684"/>
      </w:pPr>
      <w:r w:rsidRPr="000E602D">
        <w:t>Ingram Micro API authenticates clients using OAuth as the authentication method. Under this scheme,</w:t>
      </w:r>
      <w:r>
        <w:t xml:space="preserve"> </w:t>
      </w:r>
      <w:r w:rsidRPr="000E602D">
        <w:t xml:space="preserve">once </w:t>
      </w:r>
      <w:r w:rsidR="00962F32">
        <w:t>we</w:t>
      </w:r>
      <w:r w:rsidRPr="000E602D">
        <w:t xml:space="preserve"> register </w:t>
      </w:r>
      <w:r w:rsidR="00962F32">
        <w:t xml:space="preserve">a </w:t>
      </w:r>
      <w:r w:rsidR="00962F32" w:rsidRPr="000E602D">
        <w:t>partner</w:t>
      </w:r>
      <w:r w:rsidRPr="000E602D">
        <w:t xml:space="preserve">, the application will generate an APP ID and Secret key. The </w:t>
      </w:r>
      <w:r w:rsidR="00962F32">
        <w:t>partner</w:t>
      </w:r>
      <w:r w:rsidRPr="000E602D">
        <w:t xml:space="preserve"> then</w:t>
      </w:r>
      <w:r>
        <w:t xml:space="preserve"> </w:t>
      </w:r>
      <w:r w:rsidRPr="000E602D">
        <w:t>needs to fetch the token against the App Id and Secret Key combination. This token expires every 14 days.</w:t>
      </w:r>
      <w:r>
        <w:t xml:space="preserve"> </w:t>
      </w:r>
      <w:r w:rsidRPr="000E602D">
        <w:t>This token needs to be renewed every 14 days. This token is passed in the authorization HTTP header field.</w:t>
      </w:r>
    </w:p>
    <w:p w14:paraId="50A85C96" w14:textId="77777777" w:rsidR="0091309D" w:rsidRPr="000E602D" w:rsidRDefault="0091309D" w:rsidP="0091309D">
      <w:pPr>
        <w:pStyle w:val="BodyText"/>
        <w:tabs>
          <w:tab w:val="left" w:pos="0"/>
        </w:tabs>
        <w:spacing w:before="172" w:line="266" w:lineRule="auto"/>
        <w:ind w:left="862" w:right="684"/>
      </w:pPr>
    </w:p>
    <w:p w14:paraId="63F4E475" w14:textId="3AAB2C55" w:rsidR="00E33F21" w:rsidRDefault="000E602D" w:rsidP="000E602D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 w:rsidRPr="000E602D">
        <w:t>To authenticate your API calls, just include your encoded</w:t>
      </w:r>
      <w:r w:rsidR="00F85783">
        <w:t xml:space="preserve"> token</w:t>
      </w:r>
      <w:r w:rsidRPr="000E602D">
        <w:t xml:space="preserve"> string in the Authorization header. </w:t>
      </w:r>
      <w:r w:rsidR="009917EB">
        <w:t xml:space="preserve">Please refer </w:t>
      </w:r>
      <w:hyperlink w:anchor="_Appendix_A:_" w:history="1">
        <w:r w:rsidR="009917EB" w:rsidRPr="0064345C">
          <w:rPr>
            <w:rStyle w:val="Hyperlink"/>
          </w:rPr>
          <w:t>Appendix A:  Developers’ Resources</w:t>
        </w:r>
      </w:hyperlink>
      <w:r w:rsidR="009917EB">
        <w:t xml:space="preserve"> for any details on how to build request to implement API call in client application. Here’s an example</w:t>
      </w:r>
      <w:r w:rsidRPr="000E602D">
        <w:t>,</w:t>
      </w:r>
      <w:r>
        <w:t xml:space="preserve"> </w:t>
      </w:r>
      <w:r w:rsidRPr="000E602D">
        <w:t xml:space="preserve">to authenticate your request when accessing the </w:t>
      </w:r>
      <w:r>
        <w:t>/deals/getdealinfo</w:t>
      </w:r>
      <w:r w:rsidRPr="000E602D">
        <w:t xml:space="preserve"> resource, send an HTTP message like the</w:t>
      </w:r>
      <w:r>
        <w:t xml:space="preserve"> </w:t>
      </w:r>
      <w:r w:rsidRPr="000E602D">
        <w:t>following:</w:t>
      </w:r>
      <w:r w:rsidR="00E33F21">
        <w:t xml:space="preserve"> </w:t>
      </w:r>
    </w:p>
    <w:p w14:paraId="29779DB9" w14:textId="77777777" w:rsidR="002E77D3" w:rsidRDefault="002E77D3" w:rsidP="002E77D3">
      <w:pPr>
        <w:pStyle w:val="BodyText"/>
        <w:tabs>
          <w:tab w:val="left" w:pos="0"/>
        </w:tabs>
        <w:spacing w:before="172" w:line="266" w:lineRule="auto"/>
        <w:ind w:left="862" w:right="684"/>
      </w:pPr>
    </w:p>
    <w:p w14:paraId="60B68020" w14:textId="5B6987FE" w:rsidR="000E602D" w:rsidRPr="000E602D" w:rsidRDefault="000E602D" w:rsidP="000E602D">
      <w:pPr>
        <w:ind w:left="-142"/>
        <w:rPr>
          <w:rFonts w:ascii="Segoe UI" w:hAnsi="Segoe UI" w:cs="Segoe UI"/>
          <w:color w:val="1A1A1A"/>
        </w:rPr>
      </w:pPr>
      <w:r w:rsidRPr="000E602D">
        <w:rPr>
          <w:rFonts w:ascii="Segoe UI" w:hAnsi="Segoe UI" w:cs="Segoe UI"/>
          <w:color w:val="1A1A1A"/>
        </w:rPr>
        <w:t xml:space="preserve">                          POST </w:t>
      </w:r>
      <w:r w:rsidRPr="000E602D">
        <w:rPr>
          <w:rFonts w:ascii="Segoe UI" w:hAnsi="Segoe UI" w:cs="Segoe UI"/>
          <w:color w:val="008000"/>
        </w:rPr>
        <w:t>/v1/deals/getdealinfo</w:t>
      </w:r>
    </w:p>
    <w:p w14:paraId="545E435C" w14:textId="55C4EEC5" w:rsidR="000E602D" w:rsidRDefault="000E602D" w:rsidP="000E602D">
      <w:pPr>
        <w:ind w:left="1440"/>
        <w:rPr>
          <w:rFonts w:ascii="Segoe UI" w:hAnsi="Segoe UI" w:cs="Segoe UI"/>
          <w:color w:val="008000"/>
        </w:rPr>
      </w:pPr>
      <w:r w:rsidRPr="000E602D">
        <w:rPr>
          <w:rFonts w:ascii="Segoe UI" w:hAnsi="Segoe UI" w:cs="Segoe UI"/>
          <w:color w:val="348AA2"/>
        </w:rPr>
        <w:t>Beta Host</w:t>
      </w:r>
      <w:r w:rsidRPr="000E602D">
        <w:rPr>
          <w:rFonts w:ascii="Segoe UI" w:hAnsi="Segoe UI" w:cs="Segoe UI"/>
          <w:color w:val="1A1A1A"/>
        </w:rPr>
        <w:t xml:space="preserve">: </w:t>
      </w:r>
      <w:r w:rsidRPr="000E602D">
        <w:rPr>
          <w:rFonts w:ascii="Segoe UI" w:hAnsi="Segoe UI" w:cs="Segoe UI"/>
          <w:color w:val="008000"/>
        </w:rPr>
        <w:t>api-beta.ingrammicro.com</w:t>
      </w:r>
    </w:p>
    <w:p w14:paraId="17FBA500" w14:textId="16445030" w:rsidR="00F85783" w:rsidRPr="000E602D" w:rsidRDefault="00F85783" w:rsidP="000E602D">
      <w:pPr>
        <w:ind w:left="144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348AA2"/>
        </w:rPr>
        <w:t>Content-</w:t>
      </w:r>
      <w:r w:rsidRPr="00F85783">
        <w:rPr>
          <w:rFonts w:ascii="Segoe UI" w:hAnsi="Segoe UI" w:cs="Segoe UI"/>
          <w:color w:val="348AA2"/>
        </w:rPr>
        <w:t>Type</w:t>
      </w:r>
      <w:r w:rsidRPr="00F85783">
        <w:rPr>
          <w:rFonts w:ascii="Segoe UI" w:hAnsi="Segoe UI" w:cs="Segoe UI"/>
          <w:color w:val="1A1A1A"/>
        </w:rPr>
        <w:t>:</w:t>
      </w:r>
      <w:r>
        <w:rPr>
          <w:rFonts w:ascii="Segoe UI" w:hAnsi="Segoe UI" w:cs="Segoe UI"/>
          <w:color w:val="1A1A1A"/>
        </w:rPr>
        <w:t xml:space="preserve"> </w:t>
      </w:r>
      <w:r w:rsidRPr="00F85783">
        <w:rPr>
          <w:rFonts w:ascii="Segoe UI" w:hAnsi="Segoe UI" w:cs="Segoe UI"/>
          <w:color w:val="008000"/>
        </w:rPr>
        <w:t>application/json</w:t>
      </w:r>
    </w:p>
    <w:p w14:paraId="3F4B044D" w14:textId="2B90AF92" w:rsidR="000E602D" w:rsidRPr="000E602D" w:rsidRDefault="002F07D1" w:rsidP="000E602D">
      <w:pPr>
        <w:ind w:left="1440"/>
        <w:rPr>
          <w:rFonts w:ascii="Segoe UI" w:hAnsi="Segoe UI" w:cs="Segoe UI"/>
          <w:color w:val="1A1A1A"/>
        </w:rPr>
      </w:pPr>
      <w:r w:rsidRPr="000E602D">
        <w:rPr>
          <w:rFonts w:ascii="Segoe UI" w:hAnsi="Segoe UI" w:cs="Segoe UI"/>
          <w:color w:val="348AA2"/>
        </w:rPr>
        <w:t>Authorization</w:t>
      </w:r>
      <w:r w:rsidRPr="000E602D">
        <w:rPr>
          <w:rFonts w:ascii="Segoe UI" w:hAnsi="Segoe UI" w:cs="Segoe UI"/>
          <w:color w:val="1A1A1A"/>
        </w:rPr>
        <w:t>:</w:t>
      </w:r>
      <w:r w:rsidR="000E602D" w:rsidRPr="000E602D">
        <w:rPr>
          <w:rFonts w:ascii="Segoe UI" w:hAnsi="Segoe UI" w:cs="Segoe UI"/>
          <w:color w:val="1A1A1A"/>
        </w:rPr>
        <w:t xml:space="preserve"> </w:t>
      </w:r>
      <w:r w:rsidR="000E602D" w:rsidRPr="000E602D">
        <w:rPr>
          <w:rFonts w:ascii="Segoe UI" w:hAnsi="Segoe UI" w:cs="Segoe UI"/>
          <w:color w:val="008000"/>
        </w:rPr>
        <w:t>Bearer TG9vayBhdCB0aGF0OyBEdWNrcy4uLm9uIGEgbGFrZSEK</w:t>
      </w:r>
    </w:p>
    <w:p w14:paraId="3BF0DCAF" w14:textId="0E02A36D" w:rsidR="000E602D" w:rsidRPr="000E602D" w:rsidRDefault="000E602D" w:rsidP="000E602D">
      <w:pPr>
        <w:ind w:left="1440"/>
        <w:rPr>
          <w:rFonts w:ascii="Segoe UI" w:hAnsi="Segoe UI" w:cs="Segoe UI"/>
          <w:color w:val="1A1A1A"/>
        </w:rPr>
      </w:pPr>
      <w:r w:rsidRPr="000E602D">
        <w:rPr>
          <w:rFonts w:ascii="Segoe UI" w:hAnsi="Segoe UI" w:cs="Segoe UI"/>
          <w:color w:val="348AA2"/>
        </w:rPr>
        <w:t xml:space="preserve">Production </w:t>
      </w:r>
      <w:r w:rsidR="002F07D1" w:rsidRPr="000E602D">
        <w:rPr>
          <w:rFonts w:ascii="Segoe UI" w:hAnsi="Segoe UI" w:cs="Segoe UI"/>
          <w:color w:val="348AA2"/>
        </w:rPr>
        <w:t>Host</w:t>
      </w:r>
      <w:r w:rsidR="002F07D1" w:rsidRPr="000E602D">
        <w:rPr>
          <w:rFonts w:ascii="Segoe UI" w:hAnsi="Segoe UI" w:cs="Segoe UI"/>
          <w:color w:val="1A1A1A"/>
        </w:rPr>
        <w:t>:</w:t>
      </w:r>
      <w:r w:rsidRPr="000E602D">
        <w:rPr>
          <w:rFonts w:ascii="Segoe UI" w:hAnsi="Segoe UI" w:cs="Segoe UI"/>
          <w:color w:val="1A1A1A"/>
        </w:rPr>
        <w:t xml:space="preserve"> </w:t>
      </w:r>
      <w:r w:rsidRPr="000E602D">
        <w:rPr>
          <w:rFonts w:ascii="Segoe UI" w:hAnsi="Segoe UI" w:cs="Segoe UI"/>
          <w:color w:val="008000"/>
        </w:rPr>
        <w:t>api.ingrammicro.com</w:t>
      </w:r>
    </w:p>
    <w:p w14:paraId="3B25D8F5" w14:textId="224EEFD5" w:rsidR="00E33F21" w:rsidRDefault="000E602D" w:rsidP="000E602D">
      <w:pPr>
        <w:ind w:left="1440"/>
        <w:rPr>
          <w:rFonts w:ascii="Segoe UI" w:hAnsi="Segoe UI" w:cs="Segoe UI"/>
          <w:color w:val="008000"/>
        </w:rPr>
      </w:pPr>
      <w:r w:rsidRPr="000E602D">
        <w:rPr>
          <w:rFonts w:ascii="Segoe UI" w:hAnsi="Segoe UI" w:cs="Segoe UI"/>
          <w:color w:val="348AA2"/>
        </w:rPr>
        <w:t>Protocol</w:t>
      </w:r>
      <w:r w:rsidRPr="000E602D">
        <w:rPr>
          <w:rFonts w:ascii="Segoe UI" w:hAnsi="Segoe UI" w:cs="Segoe UI"/>
          <w:color w:val="1A1A1A"/>
        </w:rPr>
        <w:t xml:space="preserve"> : </w:t>
      </w:r>
      <w:r w:rsidRPr="000E602D">
        <w:rPr>
          <w:rFonts w:ascii="Segoe UI" w:hAnsi="Segoe UI" w:cs="Segoe UI"/>
          <w:color w:val="008000"/>
        </w:rPr>
        <w:t>HTTPS</w:t>
      </w:r>
    </w:p>
    <w:p w14:paraId="485DC701" w14:textId="77777777" w:rsidR="0091309D" w:rsidRDefault="0091309D" w:rsidP="000E602D">
      <w:pPr>
        <w:ind w:left="1440"/>
        <w:rPr>
          <w:rFonts w:ascii="Segoe UI" w:hAnsi="Segoe UI" w:cs="Segoe UI"/>
          <w:color w:val="008000"/>
        </w:rPr>
      </w:pPr>
    </w:p>
    <w:p w14:paraId="5F46D123" w14:textId="17BD13D2" w:rsidR="000E602D" w:rsidRDefault="000E602D" w:rsidP="000E602D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 w:rsidRPr="000E602D">
        <w:t>If your request is authenticated by the server, it will reply with the appropriate data for the request you</w:t>
      </w:r>
      <w:r>
        <w:t xml:space="preserve"> </w:t>
      </w:r>
      <w:r w:rsidRPr="000E602D">
        <w:t>made. Otherwise, it will reply with a ‘Credentials’ missing error.</w:t>
      </w:r>
    </w:p>
    <w:p w14:paraId="4288C7E3" w14:textId="77777777" w:rsidR="002E03F0" w:rsidRDefault="002E03F0" w:rsidP="000E602D">
      <w:pPr>
        <w:pStyle w:val="BodyText"/>
        <w:tabs>
          <w:tab w:val="left" w:pos="0"/>
        </w:tabs>
        <w:spacing w:before="172" w:line="266" w:lineRule="auto"/>
        <w:ind w:left="862" w:right="684"/>
        <w:rPr>
          <w:b/>
        </w:rPr>
      </w:pPr>
    </w:p>
    <w:p w14:paraId="41BD1DD0" w14:textId="3547749E" w:rsidR="000E602D" w:rsidRDefault="000E602D" w:rsidP="000E602D">
      <w:pPr>
        <w:pStyle w:val="BodyText"/>
        <w:tabs>
          <w:tab w:val="left" w:pos="0"/>
        </w:tabs>
        <w:spacing w:before="172" w:line="266" w:lineRule="auto"/>
        <w:ind w:left="862" w:right="684"/>
      </w:pPr>
      <w:r w:rsidRPr="0091309D">
        <w:rPr>
          <w:b/>
        </w:rPr>
        <w:t>Note</w:t>
      </w:r>
      <w:r w:rsidRPr="000E602D">
        <w:t xml:space="preserve">: Ingram Micro's API protects customer and partner information by passing all communication </w:t>
      </w:r>
      <w:r w:rsidRPr="000E602D">
        <w:lastRenderedPageBreak/>
        <w:t>through</w:t>
      </w:r>
      <w:r>
        <w:t xml:space="preserve"> </w:t>
      </w:r>
      <w:r w:rsidRPr="000E602D">
        <w:t>SSL. As such, all Ingram Micro API endpoints use the HTTPS protocol.</w:t>
      </w:r>
    </w:p>
    <w:p w14:paraId="123ECDC3" w14:textId="77777777" w:rsidR="0091309D" w:rsidRDefault="0091309D" w:rsidP="000E602D">
      <w:pPr>
        <w:pStyle w:val="BodyText"/>
        <w:tabs>
          <w:tab w:val="left" w:pos="0"/>
        </w:tabs>
        <w:spacing w:before="172" w:line="266" w:lineRule="auto"/>
        <w:ind w:left="862" w:right="684"/>
      </w:pPr>
    </w:p>
    <w:p w14:paraId="1151AE50" w14:textId="5B281AD5" w:rsidR="000E602D" w:rsidRDefault="0091309D" w:rsidP="00F85783">
      <w:pPr>
        <w:pStyle w:val="BodyText"/>
        <w:tabs>
          <w:tab w:val="left" w:pos="0"/>
        </w:tabs>
        <w:spacing w:before="172" w:line="266" w:lineRule="auto"/>
        <w:ind w:right="684"/>
      </w:pPr>
      <w:r>
        <w:t xml:space="preserve">   </w:t>
      </w:r>
      <w:r w:rsidR="000E602D" w:rsidRPr="000E602D">
        <w:t xml:space="preserve">Below are the detailed steps </w:t>
      </w:r>
      <w:r w:rsidR="00F85783" w:rsidRPr="00F85783">
        <w:t>to generate OAuth token and pass it in</w:t>
      </w:r>
      <w:r w:rsidR="00F85783">
        <w:t xml:space="preserve"> </w:t>
      </w:r>
      <w:r w:rsidR="00F85783" w:rsidRPr="00F85783">
        <w:t>the Authorization HTTP header.</w:t>
      </w:r>
      <w:r w:rsidR="00F85783">
        <w:t xml:space="preserve"> –</w:t>
      </w:r>
    </w:p>
    <w:p w14:paraId="1D35C53E" w14:textId="4E8C13C1" w:rsidR="00F85783" w:rsidRDefault="00F85783" w:rsidP="00962F32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>
        <w:t xml:space="preserve">Replace the </w:t>
      </w:r>
      <w:r w:rsidR="00962F32">
        <w:t xml:space="preserve">place-holders </w:t>
      </w:r>
      <w:r w:rsidR="00962F32" w:rsidRPr="0091309D">
        <w:rPr>
          <w:b/>
        </w:rPr>
        <w:t>&lt;</w:t>
      </w:r>
      <w:proofErr w:type="spellStart"/>
      <w:r w:rsidR="00962F32" w:rsidRPr="0091309D">
        <w:rPr>
          <w:b/>
        </w:rPr>
        <w:t>app_id</w:t>
      </w:r>
      <w:proofErr w:type="spellEnd"/>
      <w:r w:rsidR="00962F32" w:rsidRPr="0091309D">
        <w:rPr>
          <w:b/>
        </w:rPr>
        <w:t>&gt;</w:t>
      </w:r>
      <w:r w:rsidR="00962F32">
        <w:t xml:space="preserve"> and </w:t>
      </w:r>
      <w:r w:rsidR="00962F32" w:rsidRPr="0091309D">
        <w:rPr>
          <w:rFonts w:ascii="Segoe UI" w:hAnsi="Segoe UI" w:cs="Segoe UI"/>
          <w:b/>
          <w:color w:val="1A1A1A"/>
          <w:szCs w:val="22"/>
        </w:rPr>
        <w:t>&lt;</w:t>
      </w:r>
      <w:proofErr w:type="spellStart"/>
      <w:r w:rsidR="00962F32" w:rsidRPr="0091309D">
        <w:rPr>
          <w:rFonts w:ascii="Segoe UI" w:hAnsi="Segoe UI" w:cs="Segoe UI"/>
          <w:b/>
          <w:color w:val="1A1A1A"/>
          <w:szCs w:val="22"/>
        </w:rPr>
        <w:t>secretkey_for_your_app</w:t>
      </w:r>
      <w:proofErr w:type="spellEnd"/>
      <w:r w:rsidR="00962F32" w:rsidRPr="0091309D">
        <w:rPr>
          <w:rFonts w:ascii="Segoe UI" w:hAnsi="Segoe UI" w:cs="Segoe UI"/>
          <w:b/>
          <w:color w:val="1A1A1A"/>
          <w:szCs w:val="22"/>
        </w:rPr>
        <w:t>&gt;</w:t>
      </w:r>
      <w:r w:rsidR="00962F32">
        <w:rPr>
          <w:rFonts w:ascii="Segoe UI" w:hAnsi="Segoe UI" w:cs="Segoe UI"/>
          <w:color w:val="1A1A1A"/>
          <w:szCs w:val="22"/>
        </w:rPr>
        <w:t xml:space="preserve"> in the URI below with the appropriate App ID and Secret Key provided for you by the Ingram.</w:t>
      </w:r>
      <w:r>
        <w:tab/>
      </w:r>
    </w:p>
    <w:p w14:paraId="258AFD26" w14:textId="77777777" w:rsidR="0091309D" w:rsidRDefault="0091309D" w:rsidP="0091309D">
      <w:pPr>
        <w:pStyle w:val="BodyText"/>
        <w:tabs>
          <w:tab w:val="left" w:pos="0"/>
        </w:tabs>
        <w:spacing w:before="172" w:line="266" w:lineRule="auto"/>
        <w:ind w:left="862" w:right="684"/>
      </w:pPr>
    </w:p>
    <w:p w14:paraId="32397413" w14:textId="50F0F8C9" w:rsidR="00F85783" w:rsidRDefault="00AC340D" w:rsidP="00962F32">
      <w:pPr>
        <w:ind w:left="1440"/>
        <w:rPr>
          <w:rFonts w:ascii="Segoe UI" w:hAnsi="Segoe UI" w:cs="Segoe UI"/>
          <w:color w:val="0070C0"/>
          <w:szCs w:val="2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hyperlink r:id="rId15" w:history="1">
        <w:r w:rsidR="0055016B" w:rsidRPr="006B4EC7">
          <w:rPr>
            <w:rStyle w:val="Hyperlink"/>
            <w:rFonts w:ascii="Segoe UI" w:hAnsi="Segoe UI" w:cs="Segoe UI"/>
            <w:szCs w:val="22"/>
            <w14:textFill>
              <w14:gradFill>
                <w14:gsLst>
                  <w14:gs w14:pos="0">
                    <w14:srgbClr w14:val="0070C0">
                      <w14:shade w14:val="30000"/>
                      <w14:satMod w14:val="115000"/>
                    </w14:srgbClr>
                  </w14:gs>
                  <w14:gs w14:pos="50000">
                    <w14:srgbClr w14:val="0070C0">
                      <w14:shade w14:val="67500"/>
                      <w14:satMod w14:val="115000"/>
                    </w14:srgbClr>
                  </w14:gs>
                  <w14:gs w14:pos="100000">
                    <w14:srgbClr w14:val="0070C0">
                      <w14:shade w14:val="100000"/>
                      <w14:satMod w14:val="115000"/>
                    </w14:srgbClr>
                  </w14:gs>
                </w14:gsLst>
                <w14:lin w14:ang="2700000" w14:scaled="0"/>
              </w14:gradFill>
            </w14:textFill>
          </w:rPr>
          <w:t>http://developer-stage.ingrammicro.com/oauth/oauth20/token?client_id=</w:t>
        </w:r>
        <w:r w:rsidR="0055016B" w:rsidRPr="006B4EC7">
          <w:rPr>
            <w:rStyle w:val="Hyperlink"/>
            <w:rFonts w:ascii="Segoe UI" w:hAnsi="Segoe UI" w:cs="Segoe UI"/>
            <w:b/>
            <w:szCs w:val="22"/>
          </w:rPr>
          <w:t>&lt;app_id&gt;</w:t>
        </w:r>
        <w:r w:rsidR="0055016B" w:rsidRPr="006B4EC7">
          <w:rPr>
            <w:rStyle w:val="Hyperlink"/>
            <w:rFonts w:ascii="Segoe UI" w:hAnsi="Segoe UI" w:cs="Segoe UI"/>
            <w:szCs w:val="22"/>
            <w14:textFill>
              <w14:gradFill>
                <w14:gsLst>
                  <w14:gs w14:pos="0">
                    <w14:srgbClr w14:val="0070C0">
                      <w14:shade w14:val="30000"/>
                      <w14:satMod w14:val="115000"/>
                    </w14:srgbClr>
                  </w14:gs>
                  <w14:gs w14:pos="50000">
                    <w14:srgbClr w14:val="0070C0">
                      <w14:shade w14:val="67500"/>
                      <w14:satMod w14:val="115000"/>
                    </w14:srgbClr>
                  </w14:gs>
                  <w14:gs w14:pos="100000">
                    <w14:srgbClr w14:val="0070C0">
                      <w14:shade w14:val="100000"/>
                      <w14:satMod w14:val="115000"/>
                    </w14:srgbClr>
                  </w14:gs>
                </w14:gsLst>
                <w14:lin w14:ang="2700000" w14:scaled="0"/>
              </w14:gradFill>
            </w14:textFill>
          </w:rPr>
          <w:t>&amp;client_secret</w:t>
        </w:r>
        <w:r w:rsidR="0055016B" w:rsidRPr="006B4EC7">
          <w:rPr>
            <w:rStyle w:val="Hyperlink"/>
            <w:rFonts w:ascii="Segoe UI" w:hAnsi="Segoe UI" w:cs="Segoe UI"/>
            <w:b/>
            <w:szCs w:val="22"/>
          </w:rPr>
          <w:t>=&lt;secretkey_for_your_app&gt;</w:t>
        </w:r>
        <w:r w:rsidR="0055016B" w:rsidRPr="006B4EC7">
          <w:rPr>
            <w:rStyle w:val="Hyperlink"/>
            <w:rFonts w:ascii="Segoe UI" w:hAnsi="Segoe UI" w:cs="Segoe UI"/>
            <w:szCs w:val="22"/>
            <w14:textFill>
              <w14:gradFill>
                <w14:gsLst>
                  <w14:gs w14:pos="0">
                    <w14:srgbClr w14:val="0070C0">
                      <w14:shade w14:val="30000"/>
                      <w14:satMod w14:val="115000"/>
                    </w14:srgbClr>
                  </w14:gs>
                  <w14:gs w14:pos="50000">
                    <w14:srgbClr w14:val="0070C0">
                      <w14:shade w14:val="67500"/>
                      <w14:satMod w14:val="115000"/>
                    </w14:srgbClr>
                  </w14:gs>
                  <w14:gs w14:pos="100000">
                    <w14:srgbClr w14:val="0070C0">
                      <w14:shade w14:val="100000"/>
                      <w14:satMod w14:val="115000"/>
                    </w14:srgbClr>
                  </w14:gs>
                </w14:gsLst>
                <w14:lin w14:ang="2700000" w14:scaled="0"/>
              </w14:gradFill>
            </w14:textFill>
          </w:rPr>
          <w:t>&amp;grant_type=client_credentials</w:t>
        </w:r>
      </w:hyperlink>
    </w:p>
    <w:p w14:paraId="0E4C434C" w14:textId="77777777" w:rsidR="0055016B" w:rsidRPr="0091309D" w:rsidRDefault="0055016B" w:rsidP="00962F32">
      <w:pPr>
        <w:ind w:left="1440"/>
        <w:rPr>
          <w:rFonts w:ascii="Segoe UI" w:hAnsi="Segoe UI" w:cs="Segoe UI"/>
          <w:color w:val="0070C0"/>
          <w:szCs w:val="2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17115BB4" w14:textId="33896B05" w:rsidR="00F85783" w:rsidRDefault="00962F32" w:rsidP="00962F32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>
        <w:t>Ensure to set the following request headers:</w:t>
      </w:r>
    </w:p>
    <w:p w14:paraId="7207E281" w14:textId="3393D7FF" w:rsidR="00962F32" w:rsidRPr="00962F32" w:rsidRDefault="00962F32" w:rsidP="00962F32">
      <w:pPr>
        <w:ind w:left="1440"/>
        <w:rPr>
          <w:rFonts w:ascii="Segoe UI" w:hAnsi="Segoe UI" w:cs="Segoe UI"/>
          <w:color w:val="1A1A1A"/>
          <w:szCs w:val="22"/>
        </w:rPr>
      </w:pPr>
      <w:r>
        <w:tab/>
      </w:r>
      <w:r w:rsidRPr="00962F32">
        <w:rPr>
          <w:rFonts w:ascii="Segoe UI" w:hAnsi="Segoe UI" w:cs="Segoe UI"/>
          <w:color w:val="1A1A1A"/>
          <w:szCs w:val="22"/>
        </w:rPr>
        <w:t>Accept: */*</w:t>
      </w:r>
    </w:p>
    <w:p w14:paraId="49D22DE0" w14:textId="70576B78" w:rsidR="00962F32" w:rsidRDefault="00962F32" w:rsidP="00962F32">
      <w:pPr>
        <w:ind w:left="1440"/>
        <w:rPr>
          <w:rFonts w:ascii="Segoe UI" w:hAnsi="Segoe UI" w:cs="Segoe UI"/>
          <w:color w:val="1A1A1A"/>
          <w:szCs w:val="22"/>
        </w:rPr>
      </w:pPr>
      <w:r w:rsidRPr="00962F32">
        <w:rPr>
          <w:rFonts w:ascii="Segoe UI" w:hAnsi="Segoe UI" w:cs="Segoe UI"/>
          <w:color w:val="1A1A1A"/>
          <w:szCs w:val="22"/>
        </w:rPr>
        <w:tab/>
        <w:t>Cache-Control: no-cache</w:t>
      </w:r>
    </w:p>
    <w:p w14:paraId="223A15E3" w14:textId="585D50FA" w:rsidR="00962F32" w:rsidRPr="00962F32" w:rsidRDefault="00962F32" w:rsidP="00962F32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 w:rsidRPr="00962F32">
        <w:t>All set to start consuming the API.</w:t>
      </w:r>
    </w:p>
    <w:p w14:paraId="0FF7CBC1" w14:textId="77777777" w:rsidR="00F85783" w:rsidRDefault="00F85783" w:rsidP="000E602D">
      <w:pPr>
        <w:pStyle w:val="BodyText"/>
        <w:tabs>
          <w:tab w:val="left" w:pos="0"/>
        </w:tabs>
        <w:spacing w:before="172" w:line="266" w:lineRule="auto"/>
        <w:ind w:right="684"/>
      </w:pPr>
    </w:p>
    <w:p w14:paraId="34E54230" w14:textId="77777777" w:rsidR="003A4E0E" w:rsidRDefault="003A4E0E" w:rsidP="000E602D">
      <w:pPr>
        <w:pStyle w:val="BodyText"/>
        <w:tabs>
          <w:tab w:val="left" w:pos="0"/>
        </w:tabs>
        <w:spacing w:before="172" w:line="266" w:lineRule="auto"/>
        <w:ind w:right="684"/>
      </w:pPr>
    </w:p>
    <w:p w14:paraId="5A28EC06" w14:textId="77777777" w:rsidR="003A4E0E" w:rsidRPr="000E602D" w:rsidRDefault="003A4E0E" w:rsidP="000E602D">
      <w:pPr>
        <w:pStyle w:val="BodyText"/>
        <w:tabs>
          <w:tab w:val="left" w:pos="0"/>
        </w:tabs>
        <w:spacing w:before="172" w:line="266" w:lineRule="auto"/>
        <w:ind w:right="684"/>
      </w:pPr>
    </w:p>
    <w:p w14:paraId="084541AB" w14:textId="0AC7503F" w:rsidR="00E33F21" w:rsidRDefault="00AA6A48" w:rsidP="00573438">
      <w:pPr>
        <w:pStyle w:val="BodyText"/>
        <w:tabs>
          <w:tab w:val="left" w:pos="0"/>
        </w:tabs>
        <w:spacing w:before="172" w:line="266" w:lineRule="auto"/>
        <w:ind w:right="684"/>
        <w:rPr>
          <w:szCs w:val="22"/>
        </w:rPr>
      </w:pPr>
      <w:proofErr w:type="spellStart"/>
      <w:proofErr w:type="gramStart"/>
      <w:r w:rsidRPr="00AA6A48">
        <w:rPr>
          <w:szCs w:val="22"/>
        </w:rPr>
        <w:t>sFTP</w:t>
      </w:r>
      <w:proofErr w:type="spellEnd"/>
      <w:proofErr w:type="gramEnd"/>
      <w:r w:rsidRPr="00AA6A48">
        <w:rPr>
          <w:szCs w:val="22"/>
        </w:rPr>
        <w:t>:</w:t>
      </w:r>
    </w:p>
    <w:p w14:paraId="72174BEA" w14:textId="55590985" w:rsidR="00AA6A48" w:rsidRDefault="00AA6A48" w:rsidP="00AA6A48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>
        <w:t>Ingram will provide the partner with the sFTP</w:t>
      </w:r>
      <w:r w:rsidR="003D4D3F">
        <w:t xml:space="preserve"> connection details to access the deal files in </w:t>
      </w:r>
      <w:r w:rsidR="007E51E3">
        <w:t>JSON</w:t>
      </w:r>
      <w:r w:rsidR="003D4D3F">
        <w:t xml:space="preserve"> format</w:t>
      </w:r>
      <w:r>
        <w:t xml:space="preserve">. </w:t>
      </w:r>
    </w:p>
    <w:p w14:paraId="0A2769AF" w14:textId="282EBF21" w:rsidR="003D4D3F" w:rsidRDefault="003D4D3F" w:rsidP="00AA6A48">
      <w:pPr>
        <w:pStyle w:val="BodyText"/>
        <w:numPr>
          <w:ilvl w:val="0"/>
          <w:numId w:val="39"/>
        </w:numPr>
        <w:tabs>
          <w:tab w:val="left" w:pos="0"/>
        </w:tabs>
        <w:spacing w:before="172" w:line="266" w:lineRule="auto"/>
        <w:ind w:left="862" w:right="684"/>
      </w:pPr>
      <w:r>
        <w:t xml:space="preserve">Client application can use any </w:t>
      </w:r>
      <w:proofErr w:type="spellStart"/>
      <w:r>
        <w:t>sFtp</w:t>
      </w:r>
      <w:proofErr w:type="spellEnd"/>
      <w:r>
        <w:t xml:space="preserve"> </w:t>
      </w:r>
      <w:r w:rsidRPr="003D4D3F">
        <w:t>Client</w:t>
      </w:r>
      <w:r>
        <w:t xml:space="preserve"> libraries to read these deal files that they are entitled to by providing the appropriate sFTP access credentials. Please refer </w:t>
      </w:r>
      <w:hyperlink w:anchor="_Appendix_A:_" w:history="1">
        <w:r w:rsidRPr="0064345C">
          <w:rPr>
            <w:rStyle w:val="Hyperlink"/>
          </w:rPr>
          <w:t>Appendix A:  Developers’ Resources</w:t>
        </w:r>
      </w:hyperlink>
      <w:r>
        <w:t xml:space="preserve"> for sFTP details.</w:t>
      </w:r>
    </w:p>
    <w:p w14:paraId="4F119F40" w14:textId="77777777" w:rsidR="00AA6A48" w:rsidRPr="00AA6A48" w:rsidRDefault="00AA6A48" w:rsidP="00573438">
      <w:pPr>
        <w:pStyle w:val="BodyText"/>
        <w:tabs>
          <w:tab w:val="left" w:pos="0"/>
        </w:tabs>
        <w:spacing w:before="172" w:line="266" w:lineRule="auto"/>
        <w:ind w:right="684"/>
        <w:rPr>
          <w:szCs w:val="22"/>
        </w:rPr>
      </w:pPr>
    </w:p>
    <w:p w14:paraId="4C82A4C0" w14:textId="519B5062" w:rsidR="0069140E" w:rsidRDefault="0069140E" w:rsidP="00573438">
      <w:pPr>
        <w:pStyle w:val="Heading1"/>
        <w:rPr>
          <w:spacing w:val="-2"/>
        </w:rPr>
      </w:pPr>
      <w:bookmarkStart w:id="16" w:name="_Toc491693788"/>
      <w:r w:rsidRPr="00D46BE1">
        <w:lastRenderedPageBreak/>
        <w:t>Message</w:t>
      </w:r>
      <w:r w:rsidRPr="00D46BE1">
        <w:rPr>
          <w:spacing w:val="28"/>
        </w:rPr>
        <w:t xml:space="preserve"> </w:t>
      </w:r>
      <w:r w:rsidRPr="00D46BE1">
        <w:rPr>
          <w:spacing w:val="-3"/>
        </w:rPr>
        <w:t>Gui</w:t>
      </w:r>
      <w:r w:rsidRPr="00D46BE1">
        <w:rPr>
          <w:spacing w:val="-2"/>
        </w:rPr>
        <w:t>de</w:t>
      </w:r>
      <w:r w:rsidRPr="00D46BE1">
        <w:rPr>
          <w:spacing w:val="-3"/>
        </w:rPr>
        <w:t>li</w:t>
      </w:r>
      <w:r w:rsidRPr="00D46BE1">
        <w:rPr>
          <w:spacing w:val="-2"/>
        </w:rPr>
        <w:t>ne</w:t>
      </w:r>
      <w:bookmarkEnd w:id="16"/>
    </w:p>
    <w:p w14:paraId="4AF747F8" w14:textId="3BDBAE0F" w:rsidR="0069140E" w:rsidRPr="00593E8D" w:rsidRDefault="0069140E" w:rsidP="00E06A6F">
      <w:pPr>
        <w:pStyle w:val="Heading2"/>
      </w:pPr>
      <w:bookmarkStart w:id="17" w:name="_Toc491693789"/>
      <w:r w:rsidRPr="00593E8D">
        <w:rPr>
          <w:spacing w:val="-2"/>
        </w:rPr>
        <w:t>Gui</w:t>
      </w:r>
      <w:r w:rsidRPr="00593E8D">
        <w:t>de</w:t>
      </w:r>
      <w:r w:rsidRPr="00593E8D">
        <w:rPr>
          <w:spacing w:val="-2"/>
        </w:rPr>
        <w:t>li</w:t>
      </w:r>
      <w:r w:rsidRPr="00593E8D">
        <w:t>ne</w:t>
      </w:r>
      <w:r w:rsidRPr="00593E8D">
        <w:rPr>
          <w:spacing w:val="23"/>
        </w:rPr>
        <w:t xml:space="preserve"> </w:t>
      </w:r>
      <w:r w:rsidRPr="00C43123">
        <w:t>Annotations</w:t>
      </w:r>
      <w:bookmarkEnd w:id="17"/>
    </w:p>
    <w:p w14:paraId="0B90D65B" w14:textId="77777777" w:rsidR="0069140E" w:rsidRDefault="0069140E" w:rsidP="0069140E">
      <w:pPr>
        <w:pStyle w:val="BodyText"/>
        <w:spacing w:before="172" w:line="267" w:lineRule="auto"/>
        <w:ind w:left="142"/>
      </w:pPr>
      <w:r w:rsidRPr="00912A37">
        <w:t xml:space="preserve">The guideline annotations that follow apply when creating a request to invoke </w:t>
      </w:r>
      <w:r>
        <w:t>deal</w:t>
      </w:r>
      <w:r w:rsidRPr="00912A37">
        <w:t xml:space="preserve"> API or interpreting a response from the same. Cardinality values specify if a Request or Response element is required or optional, and specify the frequency at which the value must occur.</w:t>
      </w:r>
    </w:p>
    <w:p w14:paraId="4E7C0BB1" w14:textId="77777777" w:rsidR="0069140E" w:rsidRDefault="0069140E" w:rsidP="0069140E">
      <w:pPr>
        <w:pStyle w:val="BodyText"/>
        <w:spacing w:before="119"/>
      </w:pPr>
      <w:r w:rsidRPr="00655B8B">
        <w:t>Grey color coding advises a partner that the code is not used.</w:t>
      </w:r>
    </w:p>
    <w:p w14:paraId="3B2C0258" w14:textId="38B4C372" w:rsidR="0069140E" w:rsidRDefault="0069140E" w:rsidP="00D86D59">
      <w:pPr>
        <w:pStyle w:val="Heading5"/>
      </w:pPr>
      <w:bookmarkStart w:id="18" w:name="_Table_2:_Cardinality"/>
      <w:bookmarkEnd w:id="18"/>
      <w:r w:rsidRPr="00593E8D">
        <w:t xml:space="preserve">Table </w:t>
      </w:r>
      <w:r w:rsidR="00A43E07">
        <w:t>1</w:t>
      </w:r>
      <w:r w:rsidRPr="00593E8D">
        <w:t>: Cardinality Values and Color Codes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955"/>
      </w:tblGrid>
      <w:tr w:rsidR="0069140E" w14:paraId="30BA6EB8" w14:textId="77777777" w:rsidTr="00983D7C">
        <w:trPr>
          <w:trHeight w:hRule="exact" w:val="322"/>
        </w:trPr>
        <w:tc>
          <w:tcPr>
            <w:tcW w:w="1980" w:type="dxa"/>
            <w:tcBorders>
              <w:top w:val="single" w:sz="12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BDAF2"/>
          </w:tcPr>
          <w:p w14:paraId="044ABCE1" w14:textId="77777777" w:rsidR="0069140E" w:rsidRDefault="0069140E" w:rsidP="00983D7C">
            <w:pPr>
              <w:pStyle w:val="TableParagraph"/>
              <w:spacing w:before="67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Card</w:t>
            </w:r>
            <w:r>
              <w:rPr>
                <w:rFonts w:ascii="Arial"/>
                <w:b/>
                <w:spacing w:val="-2"/>
                <w:sz w:val="18"/>
              </w:rPr>
              <w:t>in</w:t>
            </w:r>
            <w:r>
              <w:rPr>
                <w:rFonts w:ascii="Arial"/>
                <w:b/>
                <w:spacing w:val="-1"/>
                <w:sz w:val="18"/>
              </w:rPr>
              <w:t>ality</w:t>
            </w:r>
            <w:r>
              <w:rPr>
                <w:rFonts w:ascii="Arial"/>
                <w:b/>
                <w:spacing w:val="1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Value</w:t>
            </w:r>
          </w:p>
        </w:tc>
        <w:tc>
          <w:tcPr>
            <w:tcW w:w="3955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BDAF2"/>
          </w:tcPr>
          <w:p w14:paraId="423CC766" w14:textId="77777777" w:rsidR="0069140E" w:rsidRDefault="0069140E" w:rsidP="00983D7C">
            <w:pPr>
              <w:pStyle w:val="TableParagraph"/>
              <w:spacing w:before="67"/>
              <w:ind w:right="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S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ema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n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t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ics</w:t>
            </w:r>
          </w:p>
        </w:tc>
      </w:tr>
      <w:tr w:rsidR="0069140E" w14:paraId="63B2BB4D" w14:textId="77777777" w:rsidTr="00983D7C">
        <w:trPr>
          <w:trHeight w:hRule="exact" w:val="394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B365A70" w14:textId="77777777" w:rsidR="0069140E" w:rsidRDefault="0069140E" w:rsidP="00983D7C">
            <w:pPr>
              <w:pStyle w:val="TableParagraph"/>
              <w:spacing w:before="103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20"/>
                <w:sz w:val="18"/>
              </w:rPr>
              <w:t>1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387378" w14:textId="77777777" w:rsidR="0069140E" w:rsidRDefault="0069140E" w:rsidP="00983D7C">
            <w:pPr>
              <w:pStyle w:val="TableParagraph"/>
              <w:spacing w:before="10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w w:val="110"/>
                <w:sz w:val="18"/>
              </w:rPr>
              <w:t>M</w:t>
            </w:r>
            <w:r>
              <w:rPr>
                <w:rFonts w:ascii="Calibri"/>
                <w:spacing w:val="-1"/>
                <w:w w:val="110"/>
                <w:sz w:val="18"/>
              </w:rPr>
              <w:t>anda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o</w:t>
            </w:r>
            <w:r>
              <w:rPr>
                <w:rFonts w:ascii="Calibri"/>
                <w:spacing w:val="-2"/>
                <w:w w:val="110"/>
                <w:sz w:val="18"/>
              </w:rPr>
              <w:t>r</w:t>
            </w:r>
            <w:r>
              <w:rPr>
                <w:rFonts w:ascii="Calibri"/>
                <w:spacing w:val="-1"/>
                <w:w w:val="110"/>
                <w:sz w:val="18"/>
              </w:rPr>
              <w:t>y,</w:t>
            </w:r>
            <w:r>
              <w:rPr>
                <w:rFonts w:ascii="Calibri"/>
                <w:spacing w:val="19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</w:t>
            </w:r>
            <w:r>
              <w:rPr>
                <w:rFonts w:ascii="Calibri"/>
                <w:spacing w:val="-2"/>
                <w:w w:val="110"/>
                <w:sz w:val="18"/>
              </w:rPr>
              <w:t>nl</w:t>
            </w:r>
            <w:r>
              <w:rPr>
                <w:rFonts w:ascii="Calibri"/>
                <w:spacing w:val="-1"/>
                <w:w w:val="110"/>
                <w:sz w:val="18"/>
              </w:rPr>
              <w:t>y</w:t>
            </w:r>
            <w:r>
              <w:rPr>
                <w:rFonts w:ascii="Calibri"/>
                <w:spacing w:val="20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one</w:t>
            </w:r>
            <w:r>
              <w:rPr>
                <w:rFonts w:ascii="Calibri"/>
                <w:spacing w:val="15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2"/>
                <w:w w:val="110"/>
                <w:sz w:val="18"/>
              </w:rPr>
              <w:t>i</w:t>
            </w:r>
            <w:r>
              <w:rPr>
                <w:rFonts w:ascii="Calibri"/>
                <w:spacing w:val="-1"/>
                <w:w w:val="110"/>
                <w:sz w:val="18"/>
              </w:rPr>
              <w:t>ns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ance</w:t>
            </w:r>
          </w:p>
        </w:tc>
      </w:tr>
      <w:tr w:rsidR="0069140E" w14:paraId="33757F33" w14:textId="77777777" w:rsidTr="00983D7C">
        <w:trPr>
          <w:trHeight w:hRule="exact" w:val="391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AC86ACA" w14:textId="77777777" w:rsidR="0069140E" w:rsidRDefault="0069140E" w:rsidP="00983D7C">
            <w:pPr>
              <w:pStyle w:val="TableParagraph"/>
              <w:spacing w:before="103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15"/>
                <w:sz w:val="18"/>
              </w:rPr>
              <w:t>1..n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B59DD9" w14:textId="77777777" w:rsidR="0069140E" w:rsidRDefault="0069140E" w:rsidP="00983D7C">
            <w:pPr>
              <w:pStyle w:val="TableParagraph"/>
              <w:spacing w:before="10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w w:val="110"/>
                <w:sz w:val="18"/>
              </w:rPr>
              <w:t>M</w:t>
            </w:r>
            <w:r>
              <w:rPr>
                <w:rFonts w:ascii="Calibri"/>
                <w:spacing w:val="-1"/>
                <w:w w:val="110"/>
                <w:sz w:val="18"/>
              </w:rPr>
              <w:t>anda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ory,</w:t>
            </w:r>
            <w:r>
              <w:rPr>
                <w:rFonts w:ascii="Calibri"/>
                <w:spacing w:val="20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one</w:t>
            </w:r>
            <w:r>
              <w:rPr>
                <w:rFonts w:ascii="Calibri"/>
                <w:spacing w:val="18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or</w:t>
            </w:r>
            <w:r>
              <w:rPr>
                <w:rFonts w:ascii="Calibri"/>
                <w:spacing w:val="16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more</w:t>
            </w:r>
            <w:r>
              <w:rPr>
                <w:rFonts w:ascii="Calibri"/>
                <w:spacing w:val="18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2"/>
                <w:w w:val="110"/>
                <w:sz w:val="18"/>
              </w:rPr>
              <w:t>i</w:t>
            </w:r>
            <w:r>
              <w:rPr>
                <w:rFonts w:ascii="Calibri"/>
                <w:spacing w:val="-1"/>
                <w:w w:val="110"/>
                <w:sz w:val="18"/>
              </w:rPr>
              <w:t>ns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ances</w:t>
            </w:r>
          </w:p>
        </w:tc>
      </w:tr>
      <w:tr w:rsidR="0069140E" w14:paraId="1ED501A1" w14:textId="77777777" w:rsidTr="00983D7C">
        <w:trPr>
          <w:trHeight w:hRule="exact" w:val="394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D9D9A8C" w14:textId="77777777" w:rsidR="0069140E" w:rsidRDefault="0069140E" w:rsidP="00983D7C">
            <w:pPr>
              <w:pStyle w:val="TableParagraph"/>
              <w:spacing w:before="103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20"/>
                <w:sz w:val="18"/>
              </w:rPr>
              <w:t>0..1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3ED096" w14:textId="77777777" w:rsidR="0069140E" w:rsidRDefault="0069140E" w:rsidP="00983D7C">
            <w:pPr>
              <w:pStyle w:val="TableParagraph"/>
              <w:spacing w:before="10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10"/>
                <w:sz w:val="18"/>
              </w:rPr>
              <w:t>Op</w:t>
            </w:r>
            <w:r>
              <w:rPr>
                <w:rFonts w:ascii="Calibri"/>
                <w:spacing w:val="-2"/>
                <w:w w:val="110"/>
                <w:sz w:val="18"/>
              </w:rPr>
              <w:t>ti</w:t>
            </w:r>
            <w:r>
              <w:rPr>
                <w:rFonts w:ascii="Calibri"/>
                <w:spacing w:val="-1"/>
                <w:w w:val="110"/>
                <w:sz w:val="18"/>
              </w:rPr>
              <w:t>ona</w:t>
            </w:r>
            <w:r>
              <w:rPr>
                <w:rFonts w:ascii="Calibri"/>
                <w:spacing w:val="-2"/>
                <w:w w:val="110"/>
                <w:sz w:val="18"/>
              </w:rPr>
              <w:t>l</w:t>
            </w:r>
            <w:r>
              <w:rPr>
                <w:rFonts w:ascii="Calibri"/>
                <w:spacing w:val="-1"/>
                <w:w w:val="110"/>
                <w:sz w:val="18"/>
              </w:rPr>
              <w:t>,</w:t>
            </w:r>
            <w:r>
              <w:rPr>
                <w:rFonts w:ascii="Calibri"/>
                <w:spacing w:val="24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zero or</w:t>
            </w:r>
            <w:r>
              <w:rPr>
                <w:rFonts w:ascii="Calibri"/>
                <w:spacing w:val="22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one</w:t>
            </w:r>
            <w:r>
              <w:rPr>
                <w:rFonts w:ascii="Calibri"/>
                <w:spacing w:val="22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2"/>
                <w:w w:val="110"/>
                <w:sz w:val="18"/>
              </w:rPr>
              <w:t>i</w:t>
            </w:r>
            <w:r>
              <w:rPr>
                <w:rFonts w:ascii="Calibri"/>
                <w:spacing w:val="-1"/>
                <w:w w:val="110"/>
                <w:sz w:val="18"/>
              </w:rPr>
              <w:t>ns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ance</w:t>
            </w:r>
          </w:p>
        </w:tc>
      </w:tr>
      <w:tr w:rsidR="0069140E" w14:paraId="7A55988A" w14:textId="77777777" w:rsidTr="00983D7C">
        <w:trPr>
          <w:trHeight w:hRule="exact" w:val="391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CAC4FFB" w14:textId="77777777" w:rsidR="0069140E" w:rsidRDefault="0069140E" w:rsidP="00983D7C">
            <w:pPr>
              <w:pStyle w:val="TableParagraph"/>
              <w:spacing w:before="103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15"/>
                <w:sz w:val="18"/>
              </w:rPr>
              <w:t>0..n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9854FDD" w14:textId="77777777" w:rsidR="0069140E" w:rsidRDefault="0069140E" w:rsidP="00983D7C">
            <w:pPr>
              <w:pStyle w:val="TableParagraph"/>
              <w:spacing w:before="10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w w:val="110"/>
                <w:sz w:val="18"/>
              </w:rPr>
              <w:t>Op</w:t>
            </w:r>
            <w:r>
              <w:rPr>
                <w:rFonts w:ascii="Calibri"/>
                <w:spacing w:val="-2"/>
                <w:w w:val="110"/>
                <w:sz w:val="18"/>
              </w:rPr>
              <w:t>ti</w:t>
            </w:r>
            <w:r>
              <w:rPr>
                <w:rFonts w:ascii="Calibri"/>
                <w:spacing w:val="-1"/>
                <w:w w:val="110"/>
                <w:sz w:val="18"/>
              </w:rPr>
              <w:t>ona</w:t>
            </w:r>
            <w:r>
              <w:rPr>
                <w:rFonts w:ascii="Calibri"/>
                <w:spacing w:val="-2"/>
                <w:w w:val="110"/>
                <w:sz w:val="18"/>
              </w:rPr>
              <w:t>l</w:t>
            </w:r>
            <w:r>
              <w:rPr>
                <w:rFonts w:ascii="Calibri"/>
                <w:spacing w:val="-1"/>
                <w:w w:val="110"/>
                <w:sz w:val="18"/>
              </w:rPr>
              <w:t>,</w:t>
            </w:r>
            <w:r>
              <w:rPr>
                <w:rFonts w:ascii="Calibri"/>
                <w:spacing w:val="25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zero</w:t>
            </w:r>
            <w:r>
              <w:rPr>
                <w:rFonts w:ascii="Calibri"/>
                <w:spacing w:val="23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or</w:t>
            </w:r>
            <w:r>
              <w:rPr>
                <w:rFonts w:ascii="Calibri"/>
                <w:spacing w:val="22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1"/>
                <w:w w:val="110"/>
                <w:sz w:val="18"/>
              </w:rPr>
              <w:t>more</w:t>
            </w:r>
            <w:r>
              <w:rPr>
                <w:rFonts w:ascii="Calibri"/>
                <w:spacing w:val="23"/>
                <w:w w:val="110"/>
                <w:sz w:val="18"/>
              </w:rPr>
              <w:t xml:space="preserve"> </w:t>
            </w:r>
            <w:r>
              <w:rPr>
                <w:rFonts w:ascii="Calibri"/>
                <w:spacing w:val="-2"/>
                <w:w w:val="110"/>
                <w:sz w:val="18"/>
              </w:rPr>
              <w:t>i</w:t>
            </w:r>
            <w:r>
              <w:rPr>
                <w:rFonts w:ascii="Calibri"/>
                <w:spacing w:val="-1"/>
                <w:w w:val="110"/>
                <w:sz w:val="18"/>
              </w:rPr>
              <w:t>ns</w:t>
            </w:r>
            <w:r>
              <w:rPr>
                <w:rFonts w:ascii="Calibri"/>
                <w:spacing w:val="-2"/>
                <w:w w:val="110"/>
                <w:sz w:val="18"/>
              </w:rPr>
              <w:t>t</w:t>
            </w:r>
            <w:r>
              <w:rPr>
                <w:rFonts w:ascii="Calibri"/>
                <w:spacing w:val="-1"/>
                <w:w w:val="110"/>
                <w:sz w:val="18"/>
              </w:rPr>
              <w:t>ances</w:t>
            </w:r>
          </w:p>
        </w:tc>
      </w:tr>
      <w:tr w:rsidR="0069140E" w14:paraId="0102A0AF" w14:textId="77777777" w:rsidTr="00983D7C">
        <w:trPr>
          <w:trHeight w:hRule="exact" w:val="659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40C9DC5F" w14:textId="77777777" w:rsidR="0069140E" w:rsidRDefault="0069140E" w:rsidP="00983D7C">
            <w:pPr>
              <w:pStyle w:val="TableParagraph"/>
              <w:spacing w:before="106"/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Color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Code and Formatting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ADADA"/>
          </w:tcPr>
          <w:p w14:paraId="1B17F444" w14:textId="77777777" w:rsidR="0069140E" w:rsidRDefault="0069140E" w:rsidP="00983D7C">
            <w:pPr>
              <w:pStyle w:val="TableParagraph"/>
              <w:spacing w:before="10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Significance</w:t>
            </w:r>
          </w:p>
        </w:tc>
      </w:tr>
      <w:tr w:rsidR="0069140E" w14:paraId="72025244" w14:textId="77777777" w:rsidTr="00983D7C">
        <w:trPr>
          <w:trHeight w:hRule="exact" w:val="403"/>
        </w:trPr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CDB1417" w14:textId="77777777" w:rsidR="0069140E" w:rsidRDefault="0069140E" w:rsidP="00983D7C">
            <w:pPr>
              <w:pStyle w:val="TableParagraph"/>
              <w:spacing w:before="103"/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w w:val="115"/>
                <w:sz w:val="18"/>
                <w:highlight w:val="lightGray"/>
              </w:rPr>
              <w:t>G</w:t>
            </w:r>
            <w:r>
              <w:rPr>
                <w:rFonts w:ascii="Calibri"/>
                <w:spacing w:val="-3"/>
                <w:w w:val="115"/>
                <w:sz w:val="18"/>
                <w:highlight w:val="lightGray"/>
              </w:rPr>
              <w:t>r</w:t>
            </w:r>
            <w:r>
              <w:rPr>
                <w:rFonts w:ascii="Calibri"/>
                <w:spacing w:val="-2"/>
                <w:w w:val="115"/>
                <w:sz w:val="18"/>
                <w:highlight w:val="lightGray"/>
              </w:rPr>
              <w:t>ey</w:t>
            </w:r>
            <w:r>
              <w:rPr>
                <w:rFonts w:ascii="Calibri"/>
                <w:spacing w:val="20"/>
                <w:w w:val="115"/>
                <w:sz w:val="18"/>
                <w:highlight w:val="lightGray"/>
              </w:rPr>
              <w:t xml:space="preserve"> </w:t>
            </w:r>
            <w:r>
              <w:rPr>
                <w:rFonts w:ascii="Calibri"/>
                <w:spacing w:val="-1"/>
                <w:w w:val="115"/>
                <w:sz w:val="18"/>
                <w:highlight w:val="lightGray"/>
              </w:rPr>
              <w:t>S</w:t>
            </w:r>
            <w:r>
              <w:rPr>
                <w:rFonts w:ascii="Calibri"/>
                <w:spacing w:val="-2"/>
                <w:w w:val="115"/>
                <w:sz w:val="18"/>
                <w:highlight w:val="lightGray"/>
              </w:rPr>
              <w:t>h</w:t>
            </w:r>
            <w:r>
              <w:rPr>
                <w:rFonts w:ascii="Calibri"/>
                <w:spacing w:val="-1"/>
                <w:w w:val="115"/>
                <w:sz w:val="18"/>
                <w:highlight w:val="lightGray"/>
              </w:rPr>
              <w:t>aded</w:t>
            </w:r>
          </w:p>
        </w:tc>
        <w:tc>
          <w:tcPr>
            <w:tcW w:w="3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B9EB13D" w14:textId="77777777" w:rsidR="0069140E" w:rsidRDefault="0069140E" w:rsidP="00983D7C">
            <w:pPr>
              <w:pStyle w:val="TableParagraph"/>
              <w:spacing w:before="10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w w:val="115"/>
                <w:sz w:val="18"/>
              </w:rPr>
              <w:t xml:space="preserve">Not </w:t>
            </w:r>
            <w:r>
              <w:rPr>
                <w:rFonts w:ascii="Calibri"/>
                <w:spacing w:val="-3"/>
                <w:w w:val="115"/>
                <w:sz w:val="18"/>
              </w:rPr>
              <w:t>u</w:t>
            </w:r>
            <w:r>
              <w:rPr>
                <w:rFonts w:ascii="Calibri"/>
                <w:spacing w:val="-2"/>
                <w:w w:val="115"/>
                <w:sz w:val="18"/>
              </w:rPr>
              <w:t>sed</w:t>
            </w:r>
          </w:p>
        </w:tc>
      </w:tr>
    </w:tbl>
    <w:p w14:paraId="48AE8F58" w14:textId="78423DF9" w:rsidR="0069140E" w:rsidRPr="00483D40" w:rsidRDefault="0069140E" w:rsidP="00E76FBF">
      <w:pPr>
        <w:pStyle w:val="Heading2"/>
      </w:pPr>
      <w:bookmarkStart w:id="19" w:name="_Toc491693790"/>
      <w:r w:rsidRPr="00483D40">
        <w:lastRenderedPageBreak/>
        <w:t xml:space="preserve">Request – Response </w:t>
      </w:r>
      <w:r w:rsidRPr="00E76FBF">
        <w:t>Message</w:t>
      </w:r>
      <w:r w:rsidRPr="00483D40">
        <w:t xml:space="preserve"> Guidelines</w:t>
      </w:r>
      <w:bookmarkEnd w:id="19"/>
    </w:p>
    <w:p w14:paraId="6BBDF623" w14:textId="77777777" w:rsidR="0069140E" w:rsidRDefault="0069140E" w:rsidP="0069140E">
      <w:pPr>
        <w:pStyle w:val="BodyText"/>
        <w:keepNext/>
        <w:keepLines/>
        <w:spacing w:before="172" w:line="267" w:lineRule="auto"/>
      </w:pPr>
      <w:r w:rsidRPr="004600E9">
        <w:t xml:space="preserve">User can make an API call through creating a request using key </w:t>
      </w:r>
      <w:r>
        <w:t>deal</w:t>
      </w:r>
      <w:r w:rsidRPr="004600E9">
        <w:t xml:space="preserve"> information like </w:t>
      </w:r>
      <w:proofErr w:type="spellStart"/>
      <w:r>
        <w:t>DealID</w:t>
      </w:r>
      <w:proofErr w:type="spellEnd"/>
      <w:r w:rsidRPr="004600E9">
        <w:t>,</w:t>
      </w:r>
      <w:r>
        <w:t xml:space="preserve"> Branch Customer Number</w:t>
      </w:r>
      <w:r w:rsidRPr="004600E9">
        <w:t xml:space="preserve">. Along with the </w:t>
      </w:r>
      <w:r>
        <w:t>deal</w:t>
      </w:r>
      <w:r w:rsidRPr="004600E9">
        <w:t xml:space="preserve"> information user can provide his or her preference for receiving </w:t>
      </w:r>
      <w:r>
        <w:t xml:space="preserve">deal </w:t>
      </w:r>
      <w:r w:rsidRPr="004600E9">
        <w:t xml:space="preserve">info for </w:t>
      </w:r>
      <w:r>
        <w:t>a specific country</w:t>
      </w:r>
      <w:r w:rsidRPr="004600E9">
        <w:t xml:space="preserve"> by setting </w:t>
      </w:r>
      <w:r>
        <w:t>the</w:t>
      </w:r>
      <w:r w:rsidRPr="004600E9">
        <w:t xml:space="preserve"> </w:t>
      </w:r>
      <w:r>
        <w:t>Country code value</w:t>
      </w:r>
      <w:r w:rsidRPr="004600E9">
        <w:t xml:space="preserve">. The possible values for </w:t>
      </w:r>
      <w:r>
        <w:t>the Country code</w:t>
      </w:r>
      <w:r w:rsidRPr="004600E9">
        <w:t xml:space="preserve"> are </w:t>
      </w:r>
      <w:r>
        <w:t xml:space="preserve">MD for US </w:t>
      </w:r>
      <w:r w:rsidRPr="004600E9">
        <w:t xml:space="preserve">and </w:t>
      </w:r>
      <w:r>
        <w:t>FT for Canada</w:t>
      </w:r>
      <w:r w:rsidRPr="004600E9">
        <w:t xml:space="preserve">. </w:t>
      </w:r>
    </w:p>
    <w:tbl>
      <w:tblPr>
        <w:tblStyle w:val="MediumGrid1-Accent6"/>
        <w:tblW w:w="0" w:type="auto"/>
        <w:tblInd w:w="462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5868"/>
      </w:tblGrid>
      <w:tr w:rsidR="0069140E" w14:paraId="4B7CE18B" w14:textId="77777777" w:rsidTr="00983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nil"/>
              <w:left w:val="nil"/>
              <w:bottom w:val="nil"/>
            </w:tcBorders>
          </w:tcPr>
          <w:p w14:paraId="71988E61" w14:textId="77777777" w:rsidR="0069140E" w:rsidRPr="003B535E" w:rsidRDefault="0069140E" w:rsidP="00573438">
            <w:pPr>
              <w:pStyle w:val="BodyText"/>
              <w:keepNext/>
              <w:keepLines/>
              <w:spacing w:before="172" w:line="267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5868" w:type="dxa"/>
          </w:tcPr>
          <w:p w14:paraId="049B0E36" w14:textId="77777777" w:rsidR="0069140E" w:rsidRPr="003B535E" w:rsidRDefault="0069140E" w:rsidP="00573438">
            <w:pPr>
              <w:pStyle w:val="BodyText"/>
              <w:keepNext/>
              <w:keepLines/>
              <w:spacing w:before="172" w:line="267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B535E">
              <w:rPr>
                <w:szCs w:val="22"/>
              </w:rPr>
              <w:t>Use Case</w:t>
            </w:r>
          </w:p>
        </w:tc>
      </w:tr>
      <w:tr w:rsidR="0069140E" w14:paraId="169DC782" w14:textId="77777777" w:rsidTr="0098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nil"/>
              <w:left w:val="nil"/>
              <w:bottom w:val="nil"/>
            </w:tcBorders>
          </w:tcPr>
          <w:p w14:paraId="10E5669E" w14:textId="77777777" w:rsidR="0069140E" w:rsidRPr="003B535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rPr>
                <w:b w:val="0"/>
              </w:rPr>
            </w:pPr>
          </w:p>
        </w:tc>
        <w:tc>
          <w:tcPr>
            <w:tcW w:w="5868" w:type="dxa"/>
          </w:tcPr>
          <w:p w14:paraId="4B9E7C10" w14:textId="77777777" w:rsidR="0069140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535E">
              <w:rPr>
                <w:b/>
              </w:rPr>
              <w:t>Request Status  &amp; Deal Information Package</w:t>
            </w:r>
          </w:p>
          <w:p w14:paraId="1A0A424A" w14:textId="77777777" w:rsidR="0069140E" w:rsidRPr="003B535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b/>
              </w:rPr>
              <w:t>(For a single deal)</w:t>
            </w:r>
          </w:p>
        </w:tc>
      </w:tr>
      <w:tr w:rsidR="0069140E" w14:paraId="0105F776" w14:textId="77777777" w:rsidTr="0098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nil"/>
              <w:left w:val="nil"/>
              <w:bottom w:val="nil"/>
            </w:tcBorders>
          </w:tcPr>
          <w:p w14:paraId="3DFB89AA" w14:textId="77777777" w:rsidR="0069140E" w:rsidRPr="003B535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rPr>
                <w:b w:val="0"/>
              </w:rPr>
            </w:pPr>
            <w:r>
              <w:rPr>
                <w:b w:val="0"/>
                <w:bCs w:val="0"/>
              </w:rPr>
              <w:object w:dxaOrig="1865" w:dyaOrig="731" w14:anchorId="44A0B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05pt;height:36.7pt" o:ole="">
                  <v:imagedata r:id="rId16" o:title=""/>
                </v:shape>
                <o:OLEObject Type="Embed" ProgID="Visio.Drawing.11" ShapeID="_x0000_i1025" DrawAspect="Content" ObjectID="_1568486564" r:id="rId17"/>
              </w:object>
            </w:r>
          </w:p>
        </w:tc>
        <w:tc>
          <w:tcPr>
            <w:tcW w:w="5868" w:type="dxa"/>
          </w:tcPr>
          <w:p w14:paraId="75DD0483" w14:textId="77777777" w:rsidR="0069140E" w:rsidRPr="003B535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535E">
              <w:rPr>
                <w:b/>
              </w:rPr>
              <w:t>Deal Identifier</w:t>
            </w:r>
          </w:p>
          <w:p w14:paraId="3B0319EA" w14:textId="77777777" w:rsidR="0069140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41">
              <w:rPr>
                <w:b/>
              </w:rPr>
              <w:t>Deal ID &amp; Branch Customer Number</w:t>
            </w:r>
            <w:r>
              <w:t xml:space="preserve"> </w:t>
            </w:r>
          </w:p>
        </w:tc>
      </w:tr>
      <w:tr w:rsidR="0069140E" w14:paraId="25A4B798" w14:textId="77777777" w:rsidTr="0098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nil"/>
              <w:left w:val="nil"/>
              <w:bottom w:val="nil"/>
            </w:tcBorders>
          </w:tcPr>
          <w:p w14:paraId="5CF307FD" w14:textId="77777777" w:rsidR="0069140E" w:rsidRDefault="0069140E" w:rsidP="00573438">
            <w:pPr>
              <w:pStyle w:val="BodyText"/>
              <w:keepNext/>
              <w:keepLines/>
              <w:spacing w:before="0" w:line="266" w:lineRule="auto"/>
              <w:ind w:left="115"/>
              <w:rPr>
                <w:noProof/>
              </w:rPr>
            </w:pPr>
            <w:r>
              <w:rPr>
                <w:b w:val="0"/>
                <w:bCs w:val="0"/>
              </w:rPr>
              <w:object w:dxaOrig="1865" w:dyaOrig="731" w14:anchorId="6409A6EB">
                <v:shape id="_x0000_i1026" type="#_x0000_t75" style="width:93.05pt;height:36.7pt" o:ole="">
                  <v:imagedata r:id="rId18" o:title=""/>
                </v:shape>
                <o:OLEObject Type="Embed" ProgID="Visio.Drawing.11" ShapeID="_x0000_i1026" DrawAspect="Content" ObjectID="_1568486565" r:id="rId19"/>
              </w:object>
            </w:r>
          </w:p>
        </w:tc>
        <w:tc>
          <w:tcPr>
            <w:tcW w:w="5868" w:type="dxa"/>
          </w:tcPr>
          <w:p w14:paraId="72864F7F" w14:textId="77777777" w:rsidR="0069140E" w:rsidRDefault="0069140E" w:rsidP="00573438">
            <w:pPr>
              <w:pStyle w:val="BodyText"/>
              <w:keepNext/>
              <w:keepLines/>
              <w:spacing w:before="172" w:line="267" w:lineRule="auto"/>
              <w:ind w:left="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DFF815" wp14:editId="5B3D404D">
                  <wp:extent cx="2386959" cy="17339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494" cy="17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61084" w14:textId="77777777" w:rsidR="0069140E" w:rsidRPr="00AF3A75" w:rsidRDefault="0069140E" w:rsidP="00D86D59">
      <w:pPr>
        <w:pStyle w:val="Heading5"/>
      </w:pPr>
      <w:r w:rsidRPr="00AF3A75">
        <w:t>Ingram’s Internal Versioning</w:t>
      </w:r>
    </w:p>
    <w:p w14:paraId="0AD49C0E" w14:textId="77777777" w:rsidR="0069140E" w:rsidRPr="003B535E" w:rsidRDefault="0069140E" w:rsidP="0069140E">
      <w:pPr>
        <w:pStyle w:val="BodyText"/>
        <w:spacing w:before="172" w:line="267" w:lineRule="auto"/>
      </w:pPr>
      <w:r w:rsidRPr="003B535E">
        <w:t xml:space="preserve">Ingram provides internal versioning system for the deal API based on the level of details a user requires. </w:t>
      </w:r>
    </w:p>
    <w:p w14:paraId="1973818E" w14:textId="77777777" w:rsidR="0069140E" w:rsidRDefault="0069140E" w:rsidP="0069140E">
      <w:pPr>
        <w:pStyle w:val="BodyText"/>
        <w:spacing w:before="172" w:line="267" w:lineRule="auto"/>
      </w:pPr>
      <w:r w:rsidRPr="003B535E">
        <w:t xml:space="preserve">By sending the version number in request, user can specify what level of detail is required for a deal in the response. </w:t>
      </w:r>
      <w:r>
        <w:t>C</w:t>
      </w:r>
      <w:r w:rsidRPr="003B535E">
        <w:t>omplete list of request details given below.</w:t>
      </w:r>
    </w:p>
    <w:p w14:paraId="05F228D2" w14:textId="5B4674F3" w:rsidR="0069140E" w:rsidRPr="008A3095" w:rsidRDefault="0069140E" w:rsidP="00D73F22">
      <w:pPr>
        <w:pStyle w:val="Heading5"/>
      </w:pPr>
      <w:bookmarkStart w:id="20" w:name="_Table_3:_Request"/>
      <w:bookmarkEnd w:id="20"/>
      <w:r w:rsidRPr="008A3095">
        <w:lastRenderedPageBreak/>
        <w:t xml:space="preserve">Table </w:t>
      </w:r>
      <w:r w:rsidR="00A43E07">
        <w:t>2</w:t>
      </w:r>
      <w:r w:rsidRPr="008A3095">
        <w:t>: Request Message Guidelines</w:t>
      </w:r>
    </w:p>
    <w:tbl>
      <w:tblPr>
        <w:tblW w:w="10450" w:type="dxa"/>
        <w:tblInd w:w="93" w:type="dxa"/>
        <w:tblLook w:val="04A0" w:firstRow="1" w:lastRow="0" w:firstColumn="1" w:lastColumn="0" w:noHBand="0" w:noVBand="1"/>
      </w:tblPr>
      <w:tblGrid>
        <w:gridCol w:w="379"/>
        <w:gridCol w:w="937"/>
        <w:gridCol w:w="2299"/>
        <w:gridCol w:w="2790"/>
        <w:gridCol w:w="2160"/>
        <w:gridCol w:w="1885"/>
      </w:tblGrid>
      <w:tr w:rsidR="0069140E" w:rsidRPr="00460761" w14:paraId="1911D3A3" w14:textId="77777777" w:rsidTr="00A10FEB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838069" w14:textId="1A7CA66F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t xml:space="preserve"> </w:t>
            </w: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Sr #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E218FC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1E5310C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Elements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97675D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Guidelines/Description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6511A1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Format/ Sample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624C32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Permissible List of values/Data Range</w:t>
            </w:r>
          </w:p>
        </w:tc>
      </w:tr>
      <w:tr w:rsidR="0069140E" w:rsidRPr="004D4DFC" w14:paraId="60081B99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D3E7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2DE5" w14:textId="77777777" w:rsidR="0069140E" w:rsidRPr="004D4DFC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37006" w14:textId="3A045DC0" w:rsidR="0069140E" w:rsidRPr="004D4DFC" w:rsidRDefault="00441D3B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441D3B">
              <w:rPr>
                <w:rFonts w:ascii="Calibri" w:hAnsi="Calibri"/>
                <w:color w:val="000000"/>
                <w:sz w:val="16"/>
                <w:szCs w:val="16"/>
              </w:rPr>
              <w:t>getdealinfo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5D7B1C" w14:textId="77777777" w:rsidR="0069140E" w:rsidRPr="00AF3A75" w:rsidRDefault="00AC340D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hyperlink w:anchor="_Appendix_D:_" w:history="1">
              <w:r w:rsidR="0069140E" w:rsidRPr="00AF3A75">
                <w:rPr>
                  <w:rStyle w:val="Hyperlink"/>
                  <w:rFonts w:ascii="Calibri" w:hAnsi="Calibri"/>
                  <w:sz w:val="16"/>
                  <w:szCs w:val="16"/>
                </w:rPr>
                <w:t>Please refer Appendix D  for List of valid Internal Versions</w:t>
              </w:r>
            </w:hyperlink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8AE6D" w14:textId="2A10E15D" w:rsidR="0069140E" w:rsidRPr="004D4DFC" w:rsidRDefault="00441D3B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41D3B">
              <w:rPr>
                <w:rFonts w:ascii="Calibri" w:hAnsi="Calibri"/>
                <w:color w:val="000000"/>
                <w:sz w:val="16"/>
                <w:szCs w:val="16"/>
              </w:rPr>
              <w:t>v1/deals/</w:t>
            </w:r>
            <w:proofErr w:type="spellStart"/>
            <w:r w:rsidRPr="00441D3B">
              <w:rPr>
                <w:rFonts w:ascii="Calibri" w:hAnsi="Calibri"/>
                <w:color w:val="000000"/>
                <w:sz w:val="16"/>
                <w:szCs w:val="16"/>
              </w:rPr>
              <w:t>getdealinfo</w:t>
            </w:r>
            <w:proofErr w:type="spellEnd"/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8497E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69140E" w:rsidRPr="004D4DFC" w14:paraId="40116F2F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9898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DB28" w14:textId="77777777" w:rsidR="0069140E" w:rsidRPr="004D4DFC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627F" w14:textId="3BDF660B" w:rsidR="0069140E" w:rsidRPr="004D4DFC" w:rsidRDefault="0097530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|</w:t>
            </w:r>
            <w:r w:rsidR="0069140E"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="0069140E">
              <w:rPr>
                <w:rFonts w:ascii="Calibri" w:hAnsi="Calibri"/>
                <w:color w:val="000000"/>
                <w:sz w:val="16"/>
                <w:szCs w:val="16"/>
              </w:rPr>
              <w:t>DealRequest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A197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A62FC4">
              <w:rPr>
                <w:rFonts w:ascii="Calibri" w:hAnsi="Calibri"/>
                <w:color w:val="000000"/>
                <w:sz w:val="16"/>
                <w:szCs w:val="16"/>
              </w:rPr>
              <w:t xml:space="preserve">Only 1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instance to be created for this HTTP POST request</w:t>
            </w:r>
          </w:p>
          <w:p w14:paraId="66D3F692" w14:textId="77777777" w:rsidR="0069140E" w:rsidRPr="00A62FC4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A62FC4">
              <w:rPr>
                <w:rFonts w:ascii="Calibri" w:hAnsi="Calibri"/>
                <w:color w:val="000000"/>
                <w:sz w:val="16"/>
                <w:szCs w:val="16"/>
              </w:rPr>
              <w:t xml:space="preserve">Please refer </w:t>
            </w:r>
            <w:hyperlink w:anchor="_NOTES_2" w:history="1">
              <w:r w:rsidRPr="00A62FC4">
                <w:rPr>
                  <w:rStyle w:val="Hyperlink"/>
                  <w:rFonts w:ascii="Calibri" w:hAnsi="Calibri"/>
                  <w:sz w:val="16"/>
                  <w:szCs w:val="16"/>
                </w:rPr>
                <w:t>NOTES</w:t>
              </w:r>
            </w:hyperlink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1B46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3D45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9140E" w:rsidRPr="004D4DFC" w14:paraId="0D7ECC36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40D3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9220" w14:textId="77777777" w:rsidR="0069140E" w:rsidRPr="00081792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CDAA" w14:textId="5A55CFD4" w:rsidR="0069140E" w:rsidRPr="004D4DFC" w:rsidRDefault="0097530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</w:t>
            </w:r>
            <w:r w:rsidR="0069140E"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="0069140E">
              <w:rPr>
                <w:rFonts w:ascii="Calibri" w:hAnsi="Calibri"/>
                <w:color w:val="000000"/>
                <w:sz w:val="16"/>
                <w:szCs w:val="16"/>
              </w:rPr>
              <w:t>DealID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A5F0" w14:textId="0B177907" w:rsidR="0069140E" w:rsidRPr="004D4DFC" w:rsidRDefault="0069140E" w:rsidP="00DC488C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Deal  ID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9DFD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255FB66C" w14:textId="68C5CBEA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Sample: </w:t>
            </w:r>
            <w:r w:rsidR="00DC488C" w:rsidRPr="00DC488C">
              <w:rPr>
                <w:rFonts w:ascii="Calibri" w:hAnsi="Calibri"/>
                <w:color w:val="000000"/>
                <w:sz w:val="16"/>
                <w:szCs w:val="16"/>
              </w:rPr>
              <w:t>25587271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9F6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DC488C" w:rsidRPr="004D4DFC" w14:paraId="331DD808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11C8" w14:textId="1AF57DDB" w:rsidR="00DC488C" w:rsidRDefault="00DC488C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2130D" w14:textId="56E9F0F5" w:rsidR="00DC488C" w:rsidRDefault="00DC488C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1BB0F" w14:textId="50E8DD26" w:rsidR="00DC488C" w:rsidRDefault="00DC488C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DC488C">
              <w:rPr>
                <w:rFonts w:ascii="Calibri" w:hAnsi="Calibri"/>
                <w:color w:val="000000"/>
                <w:sz w:val="16"/>
                <w:szCs w:val="16"/>
              </w:rPr>
              <w:t>AuthorizationNumber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1E00C" w14:textId="3E8EC43D" w:rsidR="00DC488C" w:rsidRDefault="00DC488C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Authorization Number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49D3" w14:textId="77777777" w:rsidR="00DC488C" w:rsidRDefault="00DC488C" w:rsidP="00DC488C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637D3600" w14:textId="058E3C33" w:rsidR="00DC488C" w:rsidRDefault="00DC488C" w:rsidP="00DC488C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Sample: </w:t>
            </w:r>
            <w:r w:rsidRPr="00DC488C">
              <w:rPr>
                <w:rFonts w:ascii="Calibri" w:hAnsi="Calibri"/>
                <w:color w:val="000000"/>
                <w:sz w:val="16"/>
                <w:szCs w:val="16"/>
              </w:rPr>
              <w:t>PROD-8232571-1708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91C3" w14:textId="77777777" w:rsidR="00DC488C" w:rsidRPr="004D4DFC" w:rsidRDefault="00DC488C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69140E" w:rsidRPr="004D4DFC" w14:paraId="53CF39F5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DEED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037C" w14:textId="77777777" w:rsidR="0069140E" w:rsidRPr="00081792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A0A2" w14:textId="2912E902" w:rsidR="0069140E" w:rsidRPr="004D4DFC" w:rsidRDefault="0097530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 w:rsidR="0069140E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="0069140E"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="0069140E" w:rsidRPr="00D145ED">
              <w:rPr>
                <w:rFonts w:ascii="Calibri" w:hAnsi="Calibri"/>
                <w:color w:val="000000"/>
                <w:sz w:val="16"/>
                <w:szCs w:val="16"/>
              </w:rPr>
              <w:t>CustomerNumber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58F8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Branch Customer Number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EE26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56ABE94A" w14:textId="5DA9F1F1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Sample: </w:t>
            </w:r>
            <w:r w:rsidR="00DE56AC" w:rsidRPr="00DE56AC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  <w:r w:rsidR="00A10FEB">
              <w:rPr>
                <w:rFonts w:ascii="Calibri" w:hAnsi="Calibri"/>
                <w:color w:val="000000"/>
                <w:sz w:val="16"/>
                <w:szCs w:val="16"/>
              </w:rPr>
              <w:t>-</w:t>
            </w:r>
            <w:r w:rsidR="00DE56AC" w:rsidRPr="00DE56AC">
              <w:rPr>
                <w:rFonts w:ascii="Calibri" w:hAnsi="Calibri"/>
                <w:color w:val="000000"/>
                <w:sz w:val="16"/>
                <w:szCs w:val="16"/>
              </w:rPr>
              <w:t>125586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B2A6" w14:textId="3EC8D7B4" w:rsidR="0069140E" w:rsidRPr="004D4DFC" w:rsidRDefault="00A10FEB" w:rsidP="00A10FEB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{2 digit BranchNumber}-{6 digit CustomerNumber}</w:t>
            </w:r>
          </w:p>
        </w:tc>
      </w:tr>
      <w:tr w:rsidR="00EA47A9" w:rsidRPr="004D4DFC" w14:paraId="45D0E147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59EC" w14:textId="77777777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99E7C" w14:textId="77777777" w:rsidR="00EA47A9" w:rsidRPr="00081792" w:rsidRDefault="00EA47A9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B62B" w14:textId="0CD6BE0F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7F64C0">
              <w:rPr>
                <w:rFonts w:ascii="Calibri" w:hAnsi="Calibri"/>
                <w:b/>
                <w:color w:val="000000"/>
                <w:sz w:val="16"/>
                <w:szCs w:val="16"/>
              </w:rPr>
              <w:t xml:space="preserve"> </w:t>
            </w:r>
            <w:r w:rsidRPr="00D145ED">
              <w:rPr>
                <w:rFonts w:ascii="Calibri" w:hAnsi="Calibri"/>
                <w:color w:val="000000"/>
                <w:sz w:val="16"/>
                <w:szCs w:val="16"/>
              </w:rPr>
              <w:t>CountryCode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4F28" w14:textId="76042D1C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Used to identify the customer Country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7B2EE" w14:textId="77777777" w:rsidR="00EA47A9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310848FA" w14:textId="56E9FBD9" w:rsidR="00EA47A9" w:rsidRPr="004D4DFC" w:rsidRDefault="00EA47A9" w:rsidP="00CA59BB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 US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63AE" w14:textId="6BF366D0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Pr="00A62FC4">
              <w:rPr>
                <w:rFonts w:ascii="Calibri" w:hAnsi="Calibri"/>
                <w:color w:val="000000"/>
                <w:sz w:val="16"/>
                <w:szCs w:val="16"/>
              </w:rPr>
              <w:t xml:space="preserve">Please refer </w:t>
            </w:r>
            <w:hyperlink w:anchor="_Appendix_E:_" w:history="1">
              <w:r w:rsidRPr="00EA47A9">
                <w:rPr>
                  <w:rStyle w:val="Hyperlink"/>
                  <w:rFonts w:ascii="Calibri" w:hAnsi="Calibri"/>
                  <w:sz w:val="16"/>
                  <w:szCs w:val="16"/>
                </w:rPr>
                <w:t>Appendix</w:t>
              </w:r>
            </w:hyperlink>
            <w:r w:rsidRPr="00EA47A9">
              <w:rPr>
                <w:rStyle w:val="Hyperlink"/>
                <w:rFonts w:ascii="Calibri" w:hAnsi="Calibri"/>
                <w:sz w:val="16"/>
                <w:szCs w:val="16"/>
              </w:rPr>
              <w:t xml:space="preserve"> E</w:t>
            </w:r>
          </w:p>
        </w:tc>
      </w:tr>
      <w:tr w:rsidR="00EA47A9" w:rsidRPr="004D4DFC" w14:paraId="61CBFC60" w14:textId="77777777" w:rsidTr="00A10FEB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3D2D" w14:textId="77777777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E620" w14:textId="77777777" w:rsidR="00EA47A9" w:rsidRPr="00081792" w:rsidRDefault="00EA47A9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4059" w14:textId="03AB433D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VendorCode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97A8" w14:textId="344E3C06" w:rsidR="00EA47A9" w:rsidRPr="004D4DFC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Used to identify the associated Vendor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F5A7" w14:textId="77777777" w:rsidR="00EA47A9" w:rsidRPr="00EA47A9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EA47A9"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434AD79E" w14:textId="4BAA5582" w:rsidR="00EA47A9" w:rsidRPr="00EA47A9" w:rsidRDefault="00EA47A9" w:rsidP="00CA59BB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EA47A9">
              <w:rPr>
                <w:rFonts w:ascii="Calibri" w:hAnsi="Calibri"/>
                <w:color w:val="000000"/>
                <w:sz w:val="16"/>
                <w:szCs w:val="16"/>
              </w:rPr>
              <w:t>Sample: CSI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9AF9" w14:textId="29799EA0" w:rsidR="00EA47A9" w:rsidRPr="00EA47A9" w:rsidRDefault="00EA47A9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EA47A9">
              <w:rPr>
                <w:rFonts w:ascii="Calibri" w:hAnsi="Calibri"/>
                <w:color w:val="000000"/>
                <w:sz w:val="16"/>
                <w:szCs w:val="16"/>
              </w:rPr>
              <w:t xml:space="preserve">Please refer </w:t>
            </w:r>
            <w:hyperlink w:anchor="_Appendix_F:_" w:history="1">
              <w:r w:rsidRPr="00EA47A9">
                <w:rPr>
                  <w:rStyle w:val="Hyperlink"/>
                  <w:rFonts w:ascii="Calibri" w:hAnsi="Calibri"/>
                  <w:sz w:val="16"/>
                  <w:szCs w:val="16"/>
                </w:rPr>
                <w:t>Appendix F</w:t>
              </w:r>
            </w:hyperlink>
          </w:p>
        </w:tc>
      </w:tr>
    </w:tbl>
    <w:p w14:paraId="6782AB1F" w14:textId="77777777" w:rsidR="0069140E" w:rsidRPr="00D86D59" w:rsidRDefault="0069140E" w:rsidP="00D86D59">
      <w:pPr>
        <w:pStyle w:val="Heading5"/>
      </w:pPr>
      <w:bookmarkStart w:id="21" w:name="_NOTES"/>
      <w:bookmarkStart w:id="22" w:name="_NOTES_2"/>
      <w:bookmarkEnd w:id="21"/>
      <w:bookmarkEnd w:id="22"/>
      <w:r w:rsidRPr="00D86D59">
        <w:t>NOTES</w:t>
      </w:r>
    </w:p>
    <w:p w14:paraId="1AEBB2B5" w14:textId="6828D500" w:rsidR="0069140E" w:rsidRPr="00D86D59" w:rsidRDefault="0069140E" w:rsidP="00D86D59">
      <w:pPr>
        <w:pStyle w:val="ListParagraph"/>
        <w:numPr>
          <w:ilvl w:val="0"/>
          <w:numId w:val="37"/>
        </w:numPr>
      </w:pPr>
      <w:r w:rsidRPr="00D86D59">
        <w:t xml:space="preserve">HTTP POST Request JSON document to be created and sent to fetch details for a single deal only. Passing multiple DealRequest (Table 3: Row 5) would generate Error # 2. Please refer </w:t>
      </w:r>
      <w:hyperlink w:anchor="_Appendix_C:_" w:history="1">
        <w:r w:rsidRPr="00D86D59">
          <w:rPr>
            <w:rStyle w:val="Hyperlink"/>
          </w:rPr>
          <w:t>Appendix C</w:t>
        </w:r>
      </w:hyperlink>
      <w:r w:rsidRPr="00D86D59">
        <w:t xml:space="preserve"> for list of error responses from Ingram.</w:t>
      </w:r>
    </w:p>
    <w:p w14:paraId="5F33998D" w14:textId="28C8342C" w:rsidR="0069140E" w:rsidRPr="009A3DA0" w:rsidRDefault="0069140E" w:rsidP="00D86D59">
      <w:pPr>
        <w:pStyle w:val="ListParagraph"/>
        <w:numPr>
          <w:ilvl w:val="0"/>
          <w:numId w:val="37"/>
        </w:numPr>
      </w:pPr>
      <w:r w:rsidRPr="009A3DA0">
        <w:t>Internal version number (</w:t>
      </w:r>
      <w:r w:rsidR="00441D3B">
        <w:t>v1</w:t>
      </w:r>
      <w:r w:rsidRPr="009A3DA0">
        <w:t>)</w:t>
      </w:r>
      <w:r w:rsidR="009A3DA0">
        <w:t xml:space="preserve"> post fixed with the GetDealInfo</w:t>
      </w:r>
      <w:r w:rsidRPr="009A3DA0">
        <w:t xml:space="preserve"> at row# </w:t>
      </w:r>
      <w:r w:rsidR="009A3DA0">
        <w:t>1</w:t>
      </w:r>
      <w:r w:rsidRPr="009A3DA0">
        <w:t xml:space="preserve"> is a mandatory field. </w:t>
      </w:r>
    </w:p>
    <w:p w14:paraId="5996A138" w14:textId="738BD1D7" w:rsidR="0069140E" w:rsidRPr="00D86D59" w:rsidRDefault="0069140E" w:rsidP="00D86D59">
      <w:pPr>
        <w:pStyle w:val="ListParagraph"/>
        <w:numPr>
          <w:ilvl w:val="0"/>
          <w:numId w:val="37"/>
        </w:numPr>
      </w:pPr>
      <w:r w:rsidRPr="00D86D59">
        <w:t>Deal details will be retrieved on the basis of below table as per the presen</w:t>
      </w:r>
      <w:r w:rsidR="004A4525">
        <w:t xml:space="preserve">ce of </w:t>
      </w:r>
      <w:r w:rsidR="00E74B6F">
        <w:t>any of the four</w:t>
      </w:r>
      <w:r w:rsidR="004A4525">
        <w:t xml:space="preserve"> mandatory fields for </w:t>
      </w:r>
      <w:r w:rsidR="00441D3B">
        <w:t>v1</w:t>
      </w:r>
      <w:r w:rsidRPr="00D86D59">
        <w:t xml:space="preserve"> requests: </w:t>
      </w:r>
      <w:r w:rsidR="00E74B6F">
        <w:t xml:space="preserve">The Customer Number, the Country Code and the Vendor Code with the  combination of  either of  the </w:t>
      </w:r>
      <w:r w:rsidR="00E74B6F" w:rsidRPr="00D86D59">
        <w:t>Deal ID</w:t>
      </w:r>
      <w:r w:rsidR="00E74B6F">
        <w:t xml:space="preserve"> OR the Authorization Number</w:t>
      </w:r>
    </w:p>
    <w:tbl>
      <w:tblPr>
        <w:tblW w:w="10836" w:type="dxa"/>
        <w:jc w:val="center"/>
        <w:tblLook w:val="04A0" w:firstRow="1" w:lastRow="0" w:firstColumn="1" w:lastColumn="0" w:noHBand="0" w:noVBand="1"/>
      </w:tblPr>
      <w:tblGrid>
        <w:gridCol w:w="1440"/>
        <w:gridCol w:w="1042"/>
        <w:gridCol w:w="1856"/>
        <w:gridCol w:w="1170"/>
        <w:gridCol w:w="1260"/>
        <w:gridCol w:w="2418"/>
        <w:gridCol w:w="1650"/>
      </w:tblGrid>
      <w:tr w:rsidR="00227527" w:rsidRPr="00064AC5" w14:paraId="50171A43" w14:textId="77777777" w:rsidTr="00E74B6F">
        <w:trPr>
          <w:trHeight w:val="288"/>
          <w:jc w:val="center"/>
        </w:trPr>
        <w:tc>
          <w:tcPr>
            <w:tcW w:w="6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6543266" w14:textId="306ECA6C" w:rsidR="00227527" w:rsidRPr="00064AC5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Is field Present in Request? (Y/N)</w:t>
            </w:r>
          </w:p>
        </w:tc>
        <w:tc>
          <w:tcPr>
            <w:tcW w:w="4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71E4A5A" w14:textId="77777777" w:rsidR="00227527" w:rsidRPr="00064AC5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Response</w:t>
            </w:r>
          </w:p>
        </w:tc>
      </w:tr>
      <w:tr w:rsidR="00E74B6F" w:rsidRPr="00064AC5" w14:paraId="051C51A3" w14:textId="77777777" w:rsidTr="00E74B6F">
        <w:trPr>
          <w:trHeight w:val="576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39D74BB9" w14:textId="585FAE1D" w:rsidR="00227527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Authorization Number(AN)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215765B1" w14:textId="0E359D11" w:rsidR="00227527" w:rsidRPr="00064AC5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Deal ID</w:t>
            </w:r>
            <w:r w:rsidRPr="00064AC5">
              <w:rPr>
                <w:rFonts w:ascii="Calibri" w:hAnsi="Calibri"/>
                <w:color w:val="000000"/>
              </w:rPr>
              <w:t xml:space="preserve"> (</w:t>
            </w:r>
            <w:r>
              <w:rPr>
                <w:rFonts w:ascii="Calibri" w:hAnsi="Calibri"/>
                <w:color w:val="000000"/>
              </w:rPr>
              <w:t>DI</w:t>
            </w:r>
            <w:r w:rsidRPr="00064AC5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5AD3E05E" w14:textId="235BD8FA" w:rsidR="00227527" w:rsidRDefault="00E74B6F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Branch Customer Number</w:t>
            </w:r>
            <w:r w:rsidRPr="00064AC5">
              <w:rPr>
                <w:rFonts w:ascii="Calibri" w:hAnsi="Calibri"/>
                <w:color w:val="000000"/>
              </w:rPr>
              <w:t xml:space="preserve"> (</w:t>
            </w:r>
            <w:r>
              <w:rPr>
                <w:rFonts w:ascii="Calibri" w:hAnsi="Calibri"/>
                <w:color w:val="000000"/>
              </w:rPr>
              <w:t>BCN</w:t>
            </w:r>
            <w:r w:rsidRPr="00064AC5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52CD9417" w14:textId="4F703625" w:rsidR="00227527" w:rsidRDefault="00E74B6F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 Code (CC)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30E4F99D" w14:textId="2D384D45" w:rsidR="00227527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Vendor Code (VC)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B48CC5B" w14:textId="77777777" w:rsidR="00227527" w:rsidRPr="00064AC5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Valid Data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2D4B479" w14:textId="77777777" w:rsidR="00227527" w:rsidRPr="00064AC5" w:rsidRDefault="00227527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Invalid Data</w:t>
            </w:r>
          </w:p>
        </w:tc>
      </w:tr>
      <w:tr w:rsidR="00E74B6F" w:rsidRPr="00064AC5" w14:paraId="64230F8B" w14:textId="77777777" w:rsidTr="00E74B6F">
        <w:trPr>
          <w:trHeight w:val="66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D883" w14:textId="2AC991DC" w:rsidR="00E74B6F" w:rsidRPr="00064AC5" w:rsidRDefault="00E74B6F" w:rsidP="001E55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    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9F3A" w14:textId="1380DB0A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DA384" w14:textId="2AD2EECA" w:rsidR="00E74B6F" w:rsidRPr="00064AC5" w:rsidRDefault="00E74B6F" w:rsidP="00E74B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2723" w14:textId="1946569B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D32B6" w14:textId="4B75097A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Y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4443" w14:textId="12AC20FF" w:rsidR="00E74B6F" w:rsidRPr="00064AC5" w:rsidRDefault="00E74B6F" w:rsidP="00E74B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Based on DI,BCN,CC &amp; VC </w:t>
            </w:r>
            <w:r w:rsidRPr="00064AC5">
              <w:rPr>
                <w:rFonts w:ascii="Calibri" w:hAnsi="Calibri"/>
                <w:color w:val="000000"/>
              </w:rPr>
              <w:t>(has to be a valid combination)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9781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1</w:t>
            </w:r>
          </w:p>
        </w:tc>
      </w:tr>
      <w:tr w:rsidR="00E74B6F" w:rsidRPr="00064AC5" w14:paraId="3B31199F" w14:textId="77777777" w:rsidTr="00E74B6F">
        <w:trPr>
          <w:trHeight w:val="665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D52D" w14:textId="45F3247A" w:rsidR="00E74B6F" w:rsidRDefault="00E74B6F" w:rsidP="001E55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8DD50" w14:textId="1BCB26F4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C710" w14:textId="472EB11C" w:rsidR="00E74B6F" w:rsidRDefault="00E74B6F" w:rsidP="00286F7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734F" w14:textId="51FF398B" w:rsidR="00E74B6F" w:rsidRDefault="00E74B6F" w:rsidP="00286F7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F2838" w14:textId="63F96642" w:rsidR="00E74B6F" w:rsidRPr="00064AC5" w:rsidRDefault="00E74B6F" w:rsidP="00286F7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Y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C43D" w14:textId="148C949B" w:rsidR="00E74B6F" w:rsidRDefault="00E74B6F" w:rsidP="00E74B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Based on AN,BCN</w:t>
            </w:r>
            <w:r w:rsidR="00A9302E"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CC &amp; VC </w:t>
            </w:r>
            <w:r w:rsidRPr="00064AC5">
              <w:rPr>
                <w:rFonts w:ascii="Calibri" w:hAnsi="Calibri"/>
                <w:color w:val="000000"/>
              </w:rPr>
              <w:t>(has to be a valid combination)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30E1C" w14:textId="79A1FDAE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1</w:t>
            </w:r>
          </w:p>
        </w:tc>
      </w:tr>
      <w:tr w:rsidR="00E74B6F" w:rsidRPr="00064AC5" w14:paraId="286C8359" w14:textId="77777777" w:rsidTr="00E74B6F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4E2B" w14:textId="3866D26B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45FA" w14:textId="6501F72C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5D613" w14:textId="654D575C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764B" w14:textId="17D263F8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52AD" w14:textId="00F44E66" w:rsidR="00E74B6F" w:rsidRPr="00064AC5" w:rsidRDefault="00B96C41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7BEF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456E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2</w:t>
            </w:r>
          </w:p>
        </w:tc>
      </w:tr>
      <w:tr w:rsidR="00E74B6F" w:rsidRPr="00064AC5" w14:paraId="11C02004" w14:textId="77777777" w:rsidTr="00E74B6F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6E3" w14:textId="5BA32C1C" w:rsidR="00E74B6F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C6DF" w14:textId="63E792C6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8BF8D" w14:textId="631D5C9B" w:rsidR="00E74B6F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4406" w14:textId="472998A7" w:rsidR="00E74B6F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5352C" w14:textId="58EA8AFF" w:rsidR="00E74B6F" w:rsidRPr="00064AC5" w:rsidRDefault="00B96C41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C2DC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3EBA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2</w:t>
            </w:r>
          </w:p>
        </w:tc>
      </w:tr>
      <w:tr w:rsidR="00E74B6F" w:rsidRPr="00064AC5" w14:paraId="3DE6436A" w14:textId="77777777" w:rsidTr="00E74B6F">
        <w:trPr>
          <w:trHeight w:val="288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2B29" w14:textId="1DE014D3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0702" w14:textId="20075DF4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57566" w14:textId="78768DA2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BECD" w14:textId="7DCAFF8D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8B21" w14:textId="72C3633F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3BB2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D2D0" w14:textId="77777777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2</w:t>
            </w:r>
          </w:p>
        </w:tc>
      </w:tr>
      <w:tr w:rsidR="00E74B6F" w:rsidRPr="00064AC5" w14:paraId="358CD6D5" w14:textId="77777777" w:rsidTr="00E74B6F">
        <w:trPr>
          <w:trHeight w:val="288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6A7D" w14:textId="0D8140D9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C37EB" w14:textId="388BB6A6" w:rsidR="00E74B6F" w:rsidRPr="00064AC5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1B0C6" w14:textId="77246C32" w:rsidR="00E74B6F" w:rsidRDefault="00E74B6F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D919" w14:textId="383E81D5" w:rsidR="00E74B6F" w:rsidRDefault="00B96C41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A0B89" w14:textId="51079F5F" w:rsidR="00E74B6F" w:rsidRPr="00064AC5" w:rsidRDefault="00B96C41" w:rsidP="00E06A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6673" w14:textId="38A5AB72" w:rsidR="00E74B6F" w:rsidRPr="00286F73" w:rsidRDefault="00E74B6F" w:rsidP="00E06A6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C4841" w14:textId="46AF0317" w:rsidR="00E74B6F" w:rsidRPr="00286F73" w:rsidRDefault="00E74B6F" w:rsidP="00E06A6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064AC5">
              <w:rPr>
                <w:rFonts w:ascii="Calibri" w:hAnsi="Calibri"/>
                <w:color w:val="000000"/>
              </w:rPr>
              <w:t>Error #</w:t>
            </w:r>
            <w:r>
              <w:rPr>
                <w:rFonts w:ascii="Calibri" w:hAnsi="Calibri"/>
                <w:color w:val="000000"/>
              </w:rPr>
              <w:t xml:space="preserve"> 2</w:t>
            </w:r>
          </w:p>
        </w:tc>
      </w:tr>
    </w:tbl>
    <w:p w14:paraId="2FE8202C" w14:textId="09BB8DC4" w:rsidR="0069140E" w:rsidRPr="008A3095" w:rsidRDefault="0069140E" w:rsidP="00D73F22">
      <w:pPr>
        <w:pStyle w:val="Heading5"/>
      </w:pPr>
      <w:bookmarkStart w:id="23" w:name="_Table_4:_Detailed"/>
      <w:bookmarkEnd w:id="23"/>
      <w:r w:rsidRPr="008A3095">
        <w:lastRenderedPageBreak/>
        <w:t xml:space="preserve">Table </w:t>
      </w:r>
      <w:r w:rsidR="00A43E07">
        <w:t>3</w:t>
      </w:r>
      <w:r w:rsidRPr="008A3095">
        <w:t>: Detailed Response Message Guidelines</w:t>
      </w:r>
    </w:p>
    <w:tbl>
      <w:tblPr>
        <w:tblW w:w="9470" w:type="dxa"/>
        <w:tblInd w:w="93" w:type="dxa"/>
        <w:tblLook w:val="04A0" w:firstRow="1" w:lastRow="0" w:firstColumn="1" w:lastColumn="0" w:noHBand="0" w:noVBand="1"/>
      </w:tblPr>
      <w:tblGrid>
        <w:gridCol w:w="379"/>
        <w:gridCol w:w="937"/>
        <w:gridCol w:w="3260"/>
        <w:gridCol w:w="2243"/>
        <w:gridCol w:w="2651"/>
      </w:tblGrid>
      <w:tr w:rsidR="0069140E" w:rsidRPr="00460761" w14:paraId="30CAAED7" w14:textId="77777777" w:rsidTr="00061819">
        <w:trPr>
          <w:trHeight w:val="293"/>
          <w:tblHeader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FB4A55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Sr</w:t>
            </w:r>
            <w:proofErr w:type="spellEnd"/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#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F5F60BE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90F25E6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Elements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52DD054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Guidelines/Description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99E164F" w14:textId="77777777" w:rsidR="0069140E" w:rsidRPr="00460761" w:rsidRDefault="0069140E" w:rsidP="00D73F22">
            <w:pPr>
              <w:keepNext/>
              <w:keepLines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60761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Format/ Sample</w:t>
            </w:r>
          </w:p>
        </w:tc>
      </w:tr>
      <w:tr w:rsidR="0069140E" w:rsidRPr="004D4DFC" w14:paraId="2F733457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3549" w14:textId="77777777" w:rsidR="0069140E" w:rsidRPr="004D276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20C9" w14:textId="77777777" w:rsidR="0069140E" w:rsidRPr="004D276C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DB51C" w14:textId="77777777" w:rsidR="0069140E" w:rsidRPr="004D276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DealResponse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9B0D7" w14:textId="77777777" w:rsidR="0069140E" w:rsidRPr="004D276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1EE64" w14:textId="77777777" w:rsidR="0069140E" w:rsidRPr="00F179B0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</w:tr>
      <w:tr w:rsidR="0069140E" w:rsidRPr="004D4DFC" w14:paraId="71D50787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C86A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49067" w14:textId="77777777" w:rsidR="0069140E" w:rsidRPr="004D4DFC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4B00A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197962">
              <w:rPr>
                <w:rFonts w:ascii="Calibri" w:hAnsi="Calibri"/>
                <w:color w:val="000000"/>
                <w:sz w:val="16"/>
                <w:szCs w:val="16"/>
              </w:rPr>
              <w:t>RequestStatus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22356" w14:textId="77777777" w:rsidR="0069140E" w:rsidRPr="002F4BB4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</w:t>
            </w: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 of response creation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25A75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69140E" w:rsidRPr="004D4DFC" w14:paraId="5A9FC1AE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EBBC2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C2BD" w14:textId="77777777" w:rsidR="0069140E" w:rsidRPr="004D4DFC" w:rsidRDefault="0069140E" w:rsidP="00D73F22">
            <w:pPr>
              <w:keepNext/>
              <w:keepLines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CAE84" w14:textId="77777777" w:rsidR="0069140E" w:rsidRPr="00197962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197962">
              <w:rPr>
                <w:rFonts w:ascii="Calibri" w:hAnsi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FE056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Result of API call. Could be SUCCESS or ERROR. SUCCESS = API call was successful in fetching the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deal</w:t>
            </w: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 data. ERROR = There were some issues with the call and data couldn’t be fetched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E09AE" w14:textId="77777777" w:rsidR="0069140E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6BA601CB" w14:textId="77777777" w:rsidR="0069140E" w:rsidRPr="004D4DFC" w:rsidRDefault="0069140E" w:rsidP="00D73F22">
            <w:pPr>
              <w:keepNext/>
              <w:keepLines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: </w:t>
            </w: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>SUCCESS</w:t>
            </w:r>
          </w:p>
        </w:tc>
      </w:tr>
      <w:tr w:rsidR="0069140E" w:rsidRPr="004D4DFC" w14:paraId="5D4DD906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610A5" w14:textId="77777777" w:rsidR="0069140E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5B03" w14:textId="77777777" w:rsidR="0069140E" w:rsidRPr="004D4DFC" w:rsidRDefault="0069140E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57076" w14:textId="77777777" w:rsidR="0069140E" w:rsidRPr="00197962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197962">
              <w:rPr>
                <w:rFonts w:ascii="Calibri" w:hAnsi="Calibri"/>
                <w:color w:val="000000"/>
                <w:sz w:val="16"/>
                <w:szCs w:val="16"/>
              </w:rPr>
              <w:t>StatusReason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27B2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Appropriate reason for the Status field value above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C6C9" w14:textId="77777777" w:rsidR="0069140E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50E1CECE" w14:textId="77777777" w:rsidR="0069140E" w:rsidRDefault="0069140E" w:rsidP="00E06A6F">
            <w:pPr>
              <w:pStyle w:val="HTMLPreformatted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r w:rsidRPr="00965BBE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:</w:t>
            </w:r>
            <w:r w:rsidRPr="00965BBE">
              <w:rPr>
                <w:rFonts w:ascii="Calibri" w:hAnsi="Calibri" w:cs="Times New Roman"/>
                <w:color w:val="000000"/>
                <w:sz w:val="16"/>
                <w:szCs w:val="16"/>
              </w:rPr>
              <w:t>Request Completed</w:t>
            </w:r>
          </w:p>
          <w:p w14:paraId="01C7A11D" w14:textId="77777777" w:rsidR="0069140E" w:rsidRPr="00965BBE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  <w:p w14:paraId="627C802B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965BBE">
              <w:rPr>
                <w:rFonts w:ascii="Calibri" w:hAnsi="Calibri"/>
                <w:color w:val="000000"/>
                <w:sz w:val="16"/>
                <w:szCs w:val="16"/>
              </w:rPr>
              <w:t xml:space="preserve">Please refer </w:t>
            </w:r>
            <w:hyperlink w:anchor="_Appendix_C:_" w:history="1">
              <w:r w:rsidRPr="00965BBE">
                <w:rPr>
                  <w:rStyle w:val="Hyperlink"/>
                  <w:sz w:val="16"/>
                  <w:szCs w:val="16"/>
                </w:rPr>
                <w:t xml:space="preserve">Appendix </w:t>
              </w:r>
              <w:r>
                <w:rPr>
                  <w:rStyle w:val="Hyperlink"/>
                  <w:sz w:val="16"/>
                  <w:szCs w:val="16"/>
                </w:rPr>
                <w:t>C</w:t>
              </w:r>
            </w:hyperlink>
            <w:r>
              <w:rPr>
                <w:rStyle w:val="Hyperlink"/>
                <w:sz w:val="16"/>
                <w:szCs w:val="16"/>
              </w:rPr>
              <w:t xml:space="preserve"> </w:t>
            </w:r>
            <w:r w:rsidRPr="00965BBE">
              <w:rPr>
                <w:rFonts w:ascii="Calibri" w:hAnsi="Calibri"/>
                <w:color w:val="000000"/>
                <w:sz w:val="16"/>
                <w:szCs w:val="16"/>
              </w:rPr>
              <w:t>for more response status messages</w:t>
            </w:r>
          </w:p>
        </w:tc>
      </w:tr>
      <w:tr w:rsidR="0069140E" w:rsidRPr="004D4DFC" w14:paraId="1257DF28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9F23" w14:textId="77777777" w:rsidR="0069140E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C108" w14:textId="77777777" w:rsidR="0069140E" w:rsidRPr="004D4DFC" w:rsidRDefault="0069140E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E160A" w14:textId="77777777" w:rsidR="0069140E" w:rsidRPr="00197962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197962">
              <w:rPr>
                <w:rFonts w:ascii="Calibri" w:hAnsi="Calibri"/>
                <w:color w:val="000000"/>
                <w:sz w:val="16"/>
                <w:szCs w:val="16"/>
              </w:rPr>
              <w:t>DealRequestedOn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5811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requested Date and time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8D98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Format </w:t>
            </w:r>
            <w:r w:rsidRPr="00317909">
              <w:rPr>
                <w:rFonts w:ascii="Calibri" w:hAnsi="Calibri"/>
                <w:color w:val="000000"/>
                <w:sz w:val="16"/>
                <w:szCs w:val="16"/>
              </w:rPr>
              <w:t>yyyy-MM-dd HH:mm:ss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br/>
              <w:t xml:space="preserve">Sample: </w:t>
            </w:r>
            <w:r w:rsidRPr="00317909">
              <w:rPr>
                <w:rFonts w:ascii="Calibri" w:hAnsi="Calibri"/>
                <w:color w:val="000000"/>
                <w:sz w:val="16"/>
                <w:szCs w:val="16"/>
              </w:rPr>
              <w:t>2017-08-17 12:22:00</w:t>
            </w:r>
          </w:p>
        </w:tc>
      </w:tr>
      <w:tr w:rsidR="0069140E" w:rsidRPr="004D4DFC" w14:paraId="46E18E37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8BA54" w14:textId="77777777" w:rsidR="0069140E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F637" w14:textId="77777777" w:rsidR="0069140E" w:rsidRDefault="0069140E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83AF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BE0D3C">
              <w:rPr>
                <w:rFonts w:ascii="Calibri" w:hAnsi="Calibri"/>
                <w:color w:val="000000"/>
                <w:sz w:val="16"/>
                <w:szCs w:val="16"/>
              </w:rPr>
              <w:t>DealInformationPackage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29309" w14:textId="77777777" w:rsidR="0069140E" w:rsidRPr="00A62FC4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9E88" w14:textId="77777777" w:rsidR="0069140E" w:rsidRPr="004D4DFC" w:rsidRDefault="0069140E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C4ECB" w:rsidRPr="004D4DFC" w14:paraId="1DC2167D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97A74" w14:textId="763263E3" w:rsidR="004C4ECB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5A95" w14:textId="0C3A930A" w:rsidR="004C4ECB" w:rsidRDefault="004C4ECB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EC093" w14:textId="0ABC55C0" w:rsidR="004C4ECB" w:rsidRPr="004D4DFC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DealStatus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E94F4" w14:textId="062F0410" w:rsidR="004C4ECB" w:rsidRPr="00A62FC4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 of the Deal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1A38" w14:textId="77777777" w:rsidR="004C4ECB" w:rsidRDefault="004C4ECB" w:rsidP="000E60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13211918" w14:textId="77CC5FEB" w:rsidR="00B0604C" w:rsidRDefault="004C4ECB" w:rsidP="004C4ECB">
            <w:pPr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54451D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Active</w:t>
            </w:r>
          </w:p>
          <w:p w14:paraId="0CB52E68" w14:textId="2E021CFE" w:rsidR="004C4ECB" w:rsidRPr="004D4DFC" w:rsidRDefault="004C4ECB" w:rsidP="004C4EC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Possible Statuses: Active/InActive/Cancelled</w:t>
            </w:r>
          </w:p>
        </w:tc>
      </w:tr>
      <w:tr w:rsidR="004C4ECB" w:rsidRPr="004D4DFC" w14:paraId="4603502A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9A068" w14:textId="25A571A2" w:rsidR="004C4ECB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9A1D" w14:textId="77777777" w:rsidR="004C4ECB" w:rsidRDefault="004C4ECB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40655" w14:textId="77777777" w:rsidR="004C4ECB" w:rsidRPr="004D4DFC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DealInformation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9C68" w14:textId="77777777" w:rsidR="004C4ECB" w:rsidRPr="00A62FC4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1E17" w14:textId="77777777" w:rsidR="004C4ECB" w:rsidRPr="004D4DFC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C4ECB" w:rsidRPr="004D4DFC" w14:paraId="1FB81E48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462F" w14:textId="7BAE3CDE" w:rsidR="004C4ECB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3444" w14:textId="77777777" w:rsidR="004C4ECB" w:rsidRPr="004D4DFC" w:rsidRDefault="004C4ECB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0194" w14:textId="77777777" w:rsidR="004C4ECB" w:rsidRPr="004D4DFC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BE0D3C">
              <w:rPr>
                <w:rFonts w:ascii="Calibri" w:hAnsi="Calibri"/>
                <w:color w:val="000000"/>
                <w:sz w:val="16"/>
                <w:szCs w:val="16"/>
              </w:rPr>
              <w:t>Header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3B51" w14:textId="77777777" w:rsidR="004C4ECB" w:rsidRPr="00A62FC4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header entity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873D" w14:textId="77777777" w:rsidR="004C4ECB" w:rsidRPr="004D4DFC" w:rsidRDefault="004C4ECB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A9000C" w:rsidRPr="004D4DFC" w14:paraId="0C8A2F77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E7204" w14:textId="04ECCD1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F6B2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CCC3A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0C19E9">
              <w:rPr>
                <w:rFonts w:ascii="Calibri" w:hAnsi="Calibri"/>
                <w:color w:val="000000"/>
                <w:sz w:val="16"/>
                <w:szCs w:val="16"/>
              </w:rPr>
              <w:t>AuthorizationNumber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471" w14:textId="77777777" w:rsidR="00A9000C" w:rsidRPr="0054451D" w:rsidRDefault="00A9000C" w:rsidP="00E06A6F">
            <w:pPr>
              <w:pStyle w:val="HTMLPreformatted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Deal </w:t>
            </w:r>
            <w:r w:rsidRPr="000C19E9">
              <w:rPr>
                <w:rFonts w:ascii="Calibri" w:hAnsi="Calibri"/>
                <w:color w:val="000000"/>
                <w:sz w:val="16"/>
                <w:szCs w:val="16"/>
              </w:rPr>
              <w:t>Authorization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0C19E9">
              <w:rPr>
                <w:rFonts w:ascii="Calibri" w:hAnsi="Calibri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82E96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531FF86C" w14:textId="77777777" w:rsidR="00A9000C" w:rsidRPr="0054451D" w:rsidRDefault="00A9000C" w:rsidP="00E06A6F">
            <w:pPr>
              <w:pStyle w:val="HTMLPreformatted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54451D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PROD-8035294-1706</w:t>
            </w:r>
          </w:p>
        </w:tc>
      </w:tr>
      <w:tr w:rsidR="00A9000C" w:rsidRPr="004D4DFC" w14:paraId="61BB7233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8EBF" w14:textId="77BA5AF9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FF6CC" w14:textId="77777777" w:rsidR="00A9000C" w:rsidRPr="00081792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BDFE8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DealID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7B0E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 ID / Authorization Number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2B5A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429ED0C2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</w:t>
            </w:r>
            <w:r w:rsidRPr="007C11AE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:</w:t>
            </w:r>
            <w:r w:rsidRPr="007C11AE">
              <w:rPr>
                <w:rFonts w:ascii="Calibri" w:hAnsi="Calibri"/>
                <w:color w:val="000000"/>
                <w:sz w:val="16"/>
                <w:szCs w:val="16"/>
              </w:rPr>
              <w:t>25786104</w:t>
            </w:r>
          </w:p>
        </w:tc>
      </w:tr>
      <w:tr w:rsidR="00A9000C" w:rsidRPr="004D4DFC" w14:paraId="532BDD2B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8F28E" w14:textId="2F43C840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1E3C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A5F6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D90C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version number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368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integer</w:t>
            </w:r>
          </w:p>
          <w:p w14:paraId="4CE047B6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 2</w:t>
            </w:r>
          </w:p>
        </w:tc>
      </w:tr>
      <w:tr w:rsidR="00A9000C" w:rsidRPr="004D4DFC" w14:paraId="7E47C4B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0A279" w14:textId="23A71282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5CC5A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D9514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StartDate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E7D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start date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4F08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Format </w:t>
            </w:r>
            <w:r w:rsidRPr="00317909">
              <w:rPr>
                <w:rFonts w:ascii="Calibri" w:hAnsi="Calibri"/>
                <w:color w:val="000000"/>
                <w:sz w:val="16"/>
                <w:szCs w:val="16"/>
              </w:rPr>
              <w:t>yyyy-MM-dd</w:t>
            </w:r>
          </w:p>
          <w:p w14:paraId="5062EDC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Sample: </w:t>
            </w:r>
            <w:r w:rsidRPr="005D487C">
              <w:rPr>
                <w:rFonts w:ascii="Calibri" w:hAnsi="Calibri"/>
                <w:color w:val="000000"/>
                <w:sz w:val="16"/>
                <w:szCs w:val="16"/>
              </w:rPr>
              <w:t>2017-08-04</w:t>
            </w:r>
          </w:p>
        </w:tc>
      </w:tr>
      <w:tr w:rsidR="00A9000C" w:rsidRPr="004D4DFC" w14:paraId="52345856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F594" w14:textId="6FB3EF2B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F8B8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98F66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ExpirationDate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0CC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expiration Date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13A5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Format </w:t>
            </w:r>
            <w:r w:rsidRPr="00317909">
              <w:rPr>
                <w:rFonts w:ascii="Calibri" w:hAnsi="Calibri"/>
                <w:color w:val="000000"/>
                <w:sz w:val="16"/>
                <w:szCs w:val="16"/>
              </w:rPr>
              <w:t>yyyy-MM-dd</w:t>
            </w:r>
          </w:p>
          <w:p w14:paraId="6463580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Sample: </w:t>
            </w:r>
            <w:r w:rsidRPr="005D487C">
              <w:rPr>
                <w:rFonts w:ascii="Calibri" w:hAnsi="Calibri"/>
                <w:color w:val="000000"/>
                <w:sz w:val="16"/>
                <w:szCs w:val="16"/>
              </w:rPr>
              <w:t>2017-12-17</w:t>
            </w:r>
          </w:p>
        </w:tc>
      </w:tr>
      <w:tr w:rsidR="00A9000C" w:rsidRPr="004D4DFC" w14:paraId="28938B7E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AEA3" w14:textId="2C8634D3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836D" w14:textId="77777777" w:rsidR="00A9000C" w:rsidRPr="00081792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A8C5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4451D">
              <w:rPr>
                <w:rFonts w:ascii="Calibri" w:hAnsi="Calibri"/>
                <w:color w:val="000000"/>
                <w:sz w:val="16"/>
                <w:szCs w:val="16"/>
              </w:rPr>
              <w:t>DealReceivedOn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3B92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 received date and Time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3E1B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Format </w:t>
            </w:r>
            <w:r w:rsidRPr="00317909">
              <w:rPr>
                <w:rFonts w:ascii="Calibri" w:hAnsi="Calibri"/>
                <w:color w:val="000000"/>
                <w:sz w:val="16"/>
                <w:szCs w:val="16"/>
              </w:rPr>
              <w:t>yyyy-MM-dd HH:mm:ss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br/>
              <w:t xml:space="preserve">Sample: </w:t>
            </w:r>
            <w:r w:rsidRPr="005D487C">
              <w:rPr>
                <w:rFonts w:ascii="Calibri" w:hAnsi="Calibri"/>
                <w:color w:val="000000"/>
                <w:sz w:val="16"/>
                <w:szCs w:val="16"/>
              </w:rPr>
              <w:t>2017-08-07 20:58:00</w:t>
            </w:r>
          </w:p>
        </w:tc>
      </w:tr>
      <w:tr w:rsidR="00A9000C" w:rsidRPr="004D4DFC" w14:paraId="74606D1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3A03" w14:textId="65A9EFAF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D6BBE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B2C05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 |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| |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Customer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4870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D98EC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9000C" w:rsidRPr="004D4DFC" w14:paraId="1828A9E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65058" w14:textId="5E539E6D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507F9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FCAA6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297728">
              <w:rPr>
                <w:rFonts w:ascii="Calibri" w:hAnsi="Calibri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E316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  customer name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AE46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28386FE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2F4BB4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F975EA">
              <w:rPr>
                <w:rFonts w:ascii="Calibri" w:hAnsi="Calibri"/>
                <w:color w:val="000000"/>
                <w:sz w:val="16"/>
                <w:szCs w:val="16"/>
              </w:rPr>
              <w:t>CPAK CORPORATION</w:t>
            </w:r>
          </w:p>
        </w:tc>
      </w:tr>
      <w:tr w:rsidR="00A9000C" w:rsidRPr="004D4DFC" w14:paraId="6BDC2DB5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18B3" w14:textId="7C03A18C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68B1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03E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297728">
              <w:rPr>
                <w:rFonts w:ascii="Calibri" w:hAnsi="Calibri"/>
                <w:color w:val="000000"/>
                <w:sz w:val="16"/>
                <w:szCs w:val="16"/>
              </w:rPr>
              <w:t>BranchCustomerNumber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17D58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Branch Customer Number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721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048E8DA2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C11AE">
              <w:rPr>
                <w:rFonts w:ascii="Calibri" w:hAnsi="Calibri"/>
                <w:color w:val="000000"/>
                <w:sz w:val="16"/>
                <w:szCs w:val="16"/>
              </w:rPr>
              <w:t>70570970</w:t>
            </w:r>
          </w:p>
        </w:tc>
      </w:tr>
      <w:tr w:rsidR="00A9000C" w:rsidRPr="004D4DFC" w14:paraId="33852770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58E2" w14:textId="2D34B16D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D81A" w14:textId="77777777" w:rsidR="00A9000C" w:rsidRPr="00081792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3CFB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3409D1">
              <w:rPr>
                <w:rFonts w:ascii="Calibri" w:hAnsi="Calibri"/>
                <w:color w:val="000000"/>
                <w:sz w:val="16"/>
                <w:szCs w:val="16"/>
              </w:rPr>
              <w:t>EndUser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B335D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 end user details entity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49E1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9000C" w:rsidRPr="004D4DFC" w14:paraId="1C99AF3F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6C058" w14:textId="3B7060DF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9C7A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8CA1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E938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name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F59F8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2E4B5F74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4313E2">
              <w:rPr>
                <w:rFonts w:ascii="Calibri" w:hAnsi="Calibri"/>
                <w:color w:val="000000"/>
                <w:sz w:val="16"/>
                <w:szCs w:val="16"/>
              </w:rPr>
              <w:t xml:space="preserve"> CPAK TECHNOLOGY SOLUTIONS</w:t>
            </w:r>
          </w:p>
        </w:tc>
      </w:tr>
      <w:tr w:rsidR="00A9000C" w:rsidRPr="004D4DFC" w14:paraId="3066DD0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D003" w14:textId="1B3DF039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CF1E9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943E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8B2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contact name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93519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2766DE32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 w:rsidRPr="004313E2">
              <w:rPr>
                <w:rFonts w:ascii="Calibri" w:hAnsi="Calibri"/>
                <w:color w:val="000000"/>
                <w:sz w:val="16"/>
                <w:szCs w:val="16"/>
              </w:rPr>
              <w:t>Philip Abbott</w:t>
            </w:r>
          </w:p>
        </w:tc>
      </w:tr>
      <w:tr w:rsidR="00A9000C" w:rsidRPr="004D4DFC" w14:paraId="47F4F3B1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76F0" w14:textId="4968D4DF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1B8C4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2079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CCA08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contact phone ( read as it received from Vendor)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F42F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4E69B296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(706) 416-1616</w:t>
            </w:r>
          </w:p>
        </w:tc>
      </w:tr>
      <w:tr w:rsidR="00A9000C" w:rsidRPr="004D4DFC" w14:paraId="75326497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5A6EB" w14:textId="0DE6795C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4223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31E7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4AED9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contact email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478C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369B0C44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1E7B12">
              <w:rPr>
                <w:rFonts w:ascii="Calibri" w:hAnsi="Calibri"/>
                <w:color w:val="000000"/>
                <w:sz w:val="16"/>
                <w:szCs w:val="16"/>
              </w:rPr>
              <w:t>pabbott@cpak.com</w:t>
            </w:r>
          </w:p>
        </w:tc>
      </w:tr>
      <w:tr w:rsidR="00A9000C" w:rsidRPr="004D4DFC" w14:paraId="6D9FEBCE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9F788" w14:textId="3CF5D9E8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24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9EDDB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AF0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E949E8">
              <w:rPr>
                <w:rFonts w:ascii="Calibri" w:hAnsi="Calibri"/>
                <w:color w:val="000000"/>
                <w:sz w:val="16"/>
                <w:szCs w:val="16"/>
              </w:rPr>
              <w:t>AddressLine1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139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address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A2C2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1B2B77C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EF1E17">
              <w:rPr>
                <w:rFonts w:ascii="Calibri" w:hAnsi="Calibri"/>
                <w:color w:val="000000"/>
                <w:sz w:val="16"/>
                <w:szCs w:val="16"/>
              </w:rPr>
              <w:t>133 MAIN ST</w:t>
            </w:r>
          </w:p>
        </w:tc>
      </w:tr>
      <w:tr w:rsidR="00A9000C" w:rsidRPr="004D4DFC" w14:paraId="3EB9E394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6331A" w14:textId="4EF7C17F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2A42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9209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E949E8">
              <w:rPr>
                <w:rFonts w:ascii="Calibri" w:hAnsi="Calibri"/>
                <w:color w:val="000000"/>
                <w:sz w:val="16"/>
                <w:szCs w:val="16"/>
              </w:rPr>
              <w:t>AddressLine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2EE15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address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4773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566D6B4A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Sample:””</w:t>
            </w:r>
          </w:p>
        </w:tc>
      </w:tr>
      <w:tr w:rsidR="00A9000C" w:rsidRPr="004D4DFC" w14:paraId="44EC8916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C7B9B" w14:textId="1D3B8B73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D728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D81A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E949E8">
              <w:rPr>
                <w:rFonts w:ascii="Calibri" w:hAnsi="Calibri"/>
                <w:color w:val="000000"/>
                <w:sz w:val="16"/>
                <w:szCs w:val="16"/>
              </w:rPr>
              <w:t>AddressLine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F044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address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34C4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0E6146F9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EF1E17">
              <w:rPr>
                <w:rFonts w:ascii="Calibri" w:hAnsi="Calibri"/>
                <w:color w:val="000000"/>
                <w:sz w:val="16"/>
                <w:szCs w:val="16"/>
              </w:rPr>
              <w:t>GA</w:t>
            </w:r>
          </w:p>
        </w:tc>
      </w:tr>
      <w:tr w:rsidR="00A9000C" w:rsidRPr="004D4DFC" w14:paraId="50EA0040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3E789" w14:textId="041A6D70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644BE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7FBE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CityName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70D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city name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DB55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38B3485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EF1E17">
              <w:rPr>
                <w:rFonts w:ascii="Calibri" w:hAnsi="Calibri"/>
                <w:color w:val="000000"/>
                <w:sz w:val="16"/>
                <w:szCs w:val="16"/>
              </w:rPr>
              <w:t>LAGRANGE</w:t>
            </w:r>
          </w:p>
        </w:tc>
      </w:tr>
      <w:tr w:rsidR="00A9000C" w:rsidRPr="004D4DFC" w14:paraId="6C6587F8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87343" w14:textId="62026E18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AAD48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51C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B7EE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country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492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5B411F95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 US</w:t>
            </w:r>
          </w:p>
        </w:tc>
      </w:tr>
      <w:tr w:rsidR="00A9000C" w:rsidRPr="004D4DFC" w14:paraId="0C519C0D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2411" w14:textId="348A4C13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541A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93E9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2015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End user postal code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A3714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1EDFD741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 xml:space="preserve"> 30240</w:t>
            </w:r>
          </w:p>
        </w:tc>
      </w:tr>
      <w:tr w:rsidR="00A9000C" w:rsidRPr="004D4DFC" w14:paraId="1419B14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647B" w14:textId="5398B995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A0A4" w14:textId="77777777" w:rsidR="00A9000C" w:rsidRPr="00081792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AAB3E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3409D1">
              <w:rPr>
                <w:rFonts w:ascii="Calibri" w:hAnsi="Calibri"/>
                <w:color w:val="000000"/>
                <w:sz w:val="16"/>
                <w:szCs w:val="16"/>
              </w:rPr>
              <w:t>Sender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2026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sender entity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6153D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9000C" w:rsidRPr="004D4DFC" w14:paraId="6E20C9CC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2F531" w14:textId="1A9B70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53111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31F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0E1143">
              <w:rPr>
                <w:rFonts w:ascii="Calibri" w:hAnsi="Calibri"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1B3F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Sender contact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C48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26B0F7D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 w:rsidRPr="008B1C64">
              <w:rPr>
                <w:rFonts w:ascii="Calibri" w:hAnsi="Calibri"/>
                <w:color w:val="000000"/>
                <w:sz w:val="16"/>
                <w:szCs w:val="16"/>
              </w:rPr>
              <w:t>USA Admin</w:t>
            </w:r>
          </w:p>
        </w:tc>
      </w:tr>
      <w:tr w:rsidR="00A9000C" w:rsidRPr="004D4DFC" w14:paraId="72F103B9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7704" w14:textId="3685C2C2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C17A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F23E2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0E1143">
              <w:rPr>
                <w:rFonts w:ascii="Calibri" w:hAnsi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88A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Sender email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D8D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372A75AB" w14:textId="26F03EEE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8B1C64">
              <w:rPr>
                <w:rFonts w:ascii="Calibri" w:hAnsi="Calibri"/>
                <w:color w:val="000000"/>
                <w:sz w:val="16"/>
                <w:szCs w:val="16"/>
              </w:rPr>
              <w:t>usadmin@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yourcompany</w:t>
            </w:r>
            <w:r w:rsidRPr="008B1C64">
              <w:rPr>
                <w:rFonts w:ascii="Calibri" w:hAnsi="Calibri"/>
                <w:color w:val="000000"/>
                <w:sz w:val="16"/>
                <w:szCs w:val="16"/>
              </w:rPr>
              <w:t>.com</w:t>
            </w:r>
          </w:p>
        </w:tc>
      </w:tr>
      <w:tr w:rsidR="00A9000C" w:rsidRPr="004D4DFC" w14:paraId="234F98E7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8D1E9" w14:textId="7EDA6BC2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9B4D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7DA0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0E1143">
              <w:rPr>
                <w:rFonts w:ascii="Calibri" w:hAnsi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303BF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Sender Phone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6B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3EBAE77E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 w:rsidRPr="008B1C64">
              <w:rPr>
                <w:rFonts w:ascii="Calibri" w:hAnsi="Calibri"/>
                <w:color w:val="000000"/>
                <w:sz w:val="16"/>
                <w:szCs w:val="16"/>
              </w:rPr>
              <w:t>NOT AVAILABLE</w:t>
            </w:r>
          </w:p>
        </w:tc>
      </w:tr>
      <w:tr w:rsidR="00A9000C" w:rsidRPr="004D4DFC" w14:paraId="52F983EE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94C9" w14:textId="54EC8BFF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6B511" w14:textId="5EB7AF4A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D230B" w14:textId="6D0FA0C1" w:rsidR="00A9000C" w:rsidRPr="004D4DF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AdditionalContact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63CFB" w14:textId="35291D3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sender additional contact entity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36CF" w14:textId="77777777" w:rsidR="00A9000C" w:rsidRDefault="00A9000C" w:rsidP="0006181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9000C" w:rsidRPr="004D4DFC" w14:paraId="0E613143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CC78" w14:textId="185DF63C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CC047" w14:textId="17B7FE6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55D6" w14:textId="4D49B176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EB7C1" w14:textId="4213142F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Additional contact 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4668" w14:textId="77777777" w:rsidR="00A9000C" w:rsidRDefault="00A9000C" w:rsidP="0006181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719C25C0" w14:textId="48090A4B" w:rsidR="00A9000C" w:rsidRPr="004D4DF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contact name</w:t>
            </w:r>
          </w:p>
        </w:tc>
      </w:tr>
      <w:tr w:rsidR="00A9000C" w:rsidRPr="004D4DFC" w14:paraId="3B1D62A1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B335" w14:textId="351B7CAC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9B998" w14:textId="0A3AAEA0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1BEAD" w14:textId="243A43F1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CF778" w14:textId="71205707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Additional contact email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A0430" w14:textId="77777777" w:rsidR="00A9000C" w:rsidRDefault="00A9000C" w:rsidP="0006181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613EA3C3" w14:textId="35CCA8A6" w:rsidR="00A9000C" w:rsidRPr="004D4DF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contact email</w:t>
            </w:r>
          </w:p>
        </w:tc>
      </w:tr>
      <w:tr w:rsidR="00A9000C" w:rsidRPr="004D4DFC" w14:paraId="05508270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4722" w14:textId="31FF607C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8B59F" w14:textId="2CBCD0CA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0..1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C7F89" w14:textId="62A29DD6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0E1143">
              <w:rPr>
                <w:rFonts w:ascii="Calibri" w:hAnsi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57E65" w14:textId="59703E4E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Additional contact Phone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43EFE" w14:textId="77777777" w:rsidR="00A9000C" w:rsidRDefault="00A9000C" w:rsidP="0006181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123E9115" w14:textId="408AC68F" w:rsidR="00A9000C" w:rsidRPr="004D4DF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contact phone</w:t>
            </w:r>
          </w:p>
        </w:tc>
      </w:tr>
      <w:tr w:rsidR="00A9000C" w:rsidRPr="004D4DFC" w14:paraId="05B58151" w14:textId="77777777" w:rsidTr="00061819">
        <w:trPr>
          <w:trHeight w:val="293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9E60" w14:textId="0A087AE2" w:rsidR="00A9000C" w:rsidRPr="004D4DF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9526" w14:textId="77777777" w:rsidR="00A9000C" w:rsidRPr="00081792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F90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| | 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--</w:t>
            </w:r>
            <w:r w:rsidRPr="003409D1">
              <w:rPr>
                <w:rFonts w:ascii="Calibri" w:hAnsi="Calibri"/>
                <w:color w:val="000000"/>
                <w:sz w:val="16"/>
                <w:szCs w:val="16"/>
              </w:rPr>
              <w:t>ProductInformation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A8B5A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Deal product information entity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0AC79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9000C" w:rsidRPr="00AC3154" w14:paraId="2091BE60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AE5C" w14:textId="0EA666EC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C029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BC56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7D0211">
              <w:rPr>
                <w:rFonts w:ascii="Calibri" w:hAnsi="Calibri"/>
                <w:color w:val="000000"/>
                <w:sz w:val="16"/>
                <w:szCs w:val="16"/>
              </w:rPr>
              <w:t>ManufacturePartNumber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9081C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DDFC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String</w:t>
            </w:r>
          </w:p>
          <w:p w14:paraId="0828CECA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 w:rsidRPr="000D0D73">
              <w:rPr>
                <w:rFonts w:ascii="Calibri" w:hAnsi="Calibri"/>
                <w:color w:val="000000"/>
                <w:sz w:val="16"/>
                <w:szCs w:val="16"/>
              </w:rPr>
              <w:t>SFP-H10GB-CU3M=</w:t>
            </w:r>
          </w:p>
        </w:tc>
      </w:tr>
      <w:tr w:rsidR="00A9000C" w:rsidRPr="00AC3154" w14:paraId="2D436E5F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13C0C" w14:textId="1294FCD4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63A9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3949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E19FD">
              <w:rPr>
                <w:rFonts w:ascii="Calibri" w:hAnsi="Calibri"/>
                <w:color w:val="000000"/>
                <w:sz w:val="16"/>
                <w:szCs w:val="16"/>
              </w:rPr>
              <w:t>ApprovedQuantity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9F22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8742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integer</w:t>
            </w:r>
          </w:p>
          <w:p w14:paraId="5499D9C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</w:tr>
      <w:tr w:rsidR="00A9000C" w:rsidRPr="00AC3154" w14:paraId="05DE4654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0144" w14:textId="2F4DAE3A" w:rsidR="00A9000C" w:rsidRDefault="00A9000C" w:rsidP="00DD393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33D82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79B9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E19FD">
              <w:rPr>
                <w:rFonts w:ascii="Calibri" w:hAnsi="Calibri"/>
                <w:color w:val="000000"/>
                <w:sz w:val="16"/>
                <w:szCs w:val="16"/>
              </w:rPr>
              <w:t>RemainingQuantity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96B5A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81790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integer</w:t>
            </w:r>
          </w:p>
          <w:p w14:paraId="64DCCE2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756928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</w:tr>
      <w:tr w:rsidR="00A9000C" w:rsidRPr="00AC3154" w14:paraId="32E3219C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BDE9" w14:textId="7431B978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72BB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36AA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E19FD">
              <w:rPr>
                <w:rFonts w:ascii="Calibri" w:hAnsi="Calibri"/>
                <w:color w:val="000000"/>
                <w:sz w:val="16"/>
                <w:szCs w:val="16"/>
              </w:rPr>
              <w:t>ListPrice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0395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02D4A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decimal</w:t>
            </w:r>
          </w:p>
          <w:p w14:paraId="2FE658A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756928">
              <w:rPr>
                <w:rFonts w:ascii="Calibri" w:hAnsi="Calibri"/>
                <w:color w:val="000000"/>
                <w:sz w:val="16"/>
                <w:szCs w:val="16"/>
              </w:rPr>
              <w:t xml:space="preserve"> 1873</w:t>
            </w:r>
          </w:p>
        </w:tc>
      </w:tr>
      <w:tr w:rsidR="00A9000C" w:rsidRPr="00AC3154" w14:paraId="0D86088F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D2095" w14:textId="0425ECB1" w:rsidR="00A9000C" w:rsidRDefault="00A9000C" w:rsidP="00A9000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7D5D7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3472F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E19FD">
              <w:rPr>
                <w:rFonts w:ascii="Calibri" w:hAnsi="Calibri"/>
                <w:color w:val="000000"/>
                <w:sz w:val="16"/>
                <w:szCs w:val="16"/>
              </w:rPr>
              <w:t>DiscountPercentage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ECB1D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E6E3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decimal</w:t>
            </w:r>
          </w:p>
          <w:p w14:paraId="3EB053A7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9A3DA0">
              <w:rPr>
                <w:rFonts w:ascii="Calibri" w:hAnsi="Calibri"/>
                <w:color w:val="000000"/>
                <w:sz w:val="16"/>
                <w:szCs w:val="16"/>
              </w:rPr>
              <w:t>82.02</w:t>
            </w:r>
          </w:p>
        </w:tc>
      </w:tr>
      <w:tr w:rsidR="00A9000C" w:rsidRPr="00AC3154" w14:paraId="001B5DFF" w14:textId="77777777" w:rsidTr="00061819">
        <w:trPr>
          <w:trHeight w:val="293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1616" w14:textId="1EB4D28C" w:rsidR="00A9000C" w:rsidRDefault="00A9000C" w:rsidP="00A9000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3366B" w14:textId="77777777" w:rsidR="00A9000C" w:rsidRDefault="00A9000C" w:rsidP="00E06A6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1..n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53FA" w14:textId="77777777" w:rsidR="00A9000C" w:rsidRPr="004D4DF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 xml:space="preserve">| | |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| </w:t>
            </w:r>
            <w:r w:rsidRPr="004D4DFC">
              <w:rPr>
                <w:rFonts w:ascii="Calibri" w:hAnsi="Calibri"/>
                <w:color w:val="000000"/>
                <w:sz w:val="16"/>
                <w:szCs w:val="16"/>
              </w:rPr>
              <w:t>|--</w:t>
            </w:r>
            <w:r w:rsidRPr="005E19FD">
              <w:rPr>
                <w:rFonts w:ascii="Calibri" w:hAnsi="Calibri"/>
                <w:color w:val="000000"/>
                <w:sz w:val="16"/>
                <w:szCs w:val="16"/>
              </w:rPr>
              <w:t>CustomerPrice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84FF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090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Format: decimal</w:t>
            </w:r>
          </w:p>
          <w:p w14:paraId="1DAFE61B" w14:textId="77777777" w:rsidR="00A9000C" w:rsidRDefault="00A9000C" w:rsidP="00E06A6F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Sample:</w:t>
            </w:r>
            <w:r w:rsidRPr="00756928">
              <w:rPr>
                <w:rFonts w:ascii="Calibri" w:hAnsi="Calibri"/>
                <w:color w:val="000000"/>
                <w:sz w:val="16"/>
                <w:szCs w:val="16"/>
              </w:rPr>
              <w:t xml:space="preserve"> 505.7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14:paraId="39205DCF" w14:textId="77777777" w:rsidR="0069140E" w:rsidRPr="0098314C" w:rsidRDefault="0069140E" w:rsidP="00D86D59">
      <w:pPr>
        <w:pStyle w:val="Heading5"/>
        <w:rPr>
          <w:b w:val="0"/>
        </w:rPr>
      </w:pPr>
      <w:bookmarkStart w:id="24" w:name="_NOTES_1"/>
      <w:bookmarkEnd w:id="24"/>
      <w:r w:rsidRPr="0098314C">
        <w:rPr>
          <w:b w:val="0"/>
        </w:rPr>
        <w:t>NOTES</w:t>
      </w:r>
    </w:p>
    <w:p w14:paraId="29BBB1A1" w14:textId="77777777" w:rsidR="0069140E" w:rsidRDefault="0069140E" w:rsidP="00D86D59">
      <w:pPr>
        <w:pStyle w:val="BodyText"/>
      </w:pPr>
      <w:r w:rsidRPr="002F6AFE">
        <w:t>All Amounts are in US Dollars (Table 4: Row 31 through 41</w:t>
      </w:r>
      <w:r>
        <w:t>).</w:t>
      </w:r>
    </w:p>
    <w:p w14:paraId="209A48C1" w14:textId="77777777" w:rsidR="0069140E" w:rsidRDefault="0069140E" w:rsidP="00D86D59">
      <w:pPr>
        <w:pStyle w:val="BodyText"/>
      </w:pPr>
      <w:r w:rsidRPr="002F6AFE">
        <w:t>Phone# and Postal code# are not formatted</w:t>
      </w:r>
      <w:r>
        <w:t xml:space="preserve">. </w:t>
      </w:r>
      <w:r w:rsidRPr="002F6AFE">
        <w:t xml:space="preserve">They </w:t>
      </w:r>
      <w:r>
        <w:t>will be passed as they received fro</w:t>
      </w:r>
      <w:r w:rsidRPr="002F6AFE">
        <w:t>m the given vendors</w:t>
      </w:r>
      <w:r>
        <w:t>.</w:t>
      </w:r>
    </w:p>
    <w:p w14:paraId="59E5D0BB" w14:textId="77777777" w:rsidR="0069140E" w:rsidRPr="00CA279F" w:rsidRDefault="0069140E" w:rsidP="00D86D59">
      <w:pPr>
        <w:pStyle w:val="BodyText"/>
        <w:rPr>
          <w:spacing w:val="-1"/>
        </w:rPr>
      </w:pPr>
      <w:r w:rsidRPr="00CA279F">
        <w:t>All Date/Time type fields represent date and time data in</w:t>
      </w:r>
      <w:r w:rsidRPr="00CA279F">
        <w:rPr>
          <w:b/>
        </w:rPr>
        <w:t xml:space="preserve"> DateTime.Now</w:t>
      </w:r>
    </w:p>
    <w:p w14:paraId="60856DBF" w14:textId="2BA4ABBB" w:rsidR="0069140E" w:rsidRPr="005C5674" w:rsidRDefault="0069140E" w:rsidP="00A05549">
      <w:pPr>
        <w:pStyle w:val="Heading1"/>
        <w:rPr>
          <w:rFonts w:eastAsia="Arial"/>
        </w:rPr>
      </w:pPr>
      <w:bookmarkStart w:id="25" w:name="_Appendix_A:_"/>
      <w:bookmarkStart w:id="26" w:name="_Toc491693791"/>
      <w:bookmarkEnd w:id="25"/>
      <w:r w:rsidRPr="005C5674">
        <w:rPr>
          <w:rFonts w:eastAsia="Arial"/>
        </w:rPr>
        <w:lastRenderedPageBreak/>
        <w:t>Appendix A:  Developers’ Resources</w:t>
      </w:r>
      <w:bookmarkEnd w:id="26"/>
    </w:p>
    <w:p w14:paraId="560C4220" w14:textId="5FCB6EDB" w:rsidR="0069140E" w:rsidRPr="00E06A6F" w:rsidRDefault="0069140E" w:rsidP="00E06A6F">
      <w:pPr>
        <w:pStyle w:val="Heading2"/>
      </w:pPr>
      <w:bookmarkStart w:id="27" w:name="_bookmark22"/>
      <w:bookmarkStart w:id="28" w:name="_Toc491693792"/>
      <w:bookmarkEnd w:id="27"/>
      <w:r w:rsidRPr="00E06A6F">
        <w:t>API Access URLs</w:t>
      </w:r>
      <w:bookmarkEnd w:id="28"/>
    </w:p>
    <w:p w14:paraId="2E385F6D" w14:textId="77777777" w:rsidR="00F62B2B" w:rsidRDefault="0069140E" w:rsidP="00E06A6F">
      <w:pPr>
        <w:ind w:left="720"/>
        <w:rPr>
          <w:rStyle w:val="Hyperlink"/>
          <w:rFonts w:eastAsia="Calibri" w:cs="Arial"/>
          <w:b/>
          <w:color w:val="0000FF" w:themeColor="hyperlink"/>
          <w:spacing w:val="-2"/>
          <w:w w:val="110"/>
          <w:sz w:val="18"/>
          <w:szCs w:val="18"/>
          <w:lang w:eastAsia="en-US"/>
        </w:rPr>
      </w:pPr>
      <w:r w:rsidRPr="00E06A6F">
        <w:t xml:space="preserve">UAT: </w:t>
      </w:r>
      <w:r w:rsidR="00F62B2B" w:rsidRPr="00F62B2B">
        <w:rPr>
          <w:rStyle w:val="Hyperlink"/>
          <w:rFonts w:eastAsia="Calibri" w:cs="Arial"/>
          <w:b/>
          <w:color w:val="0000FF" w:themeColor="hyperlink"/>
          <w:spacing w:val="-2"/>
          <w:w w:val="110"/>
          <w:sz w:val="18"/>
          <w:szCs w:val="18"/>
          <w:lang w:eastAsia="en-US"/>
        </w:rPr>
        <w:t>https://api-beta.ingrammicro.com:443/v1/deals/getdealinfo</w:t>
      </w:r>
      <w:r w:rsidR="00F62B2B" w:rsidRPr="00BA25F1">
        <w:rPr>
          <w:rStyle w:val="Hyperlink"/>
          <w:rFonts w:eastAsia="Calibri" w:cs="Arial"/>
          <w:b/>
          <w:color w:val="0000FF" w:themeColor="hyperlink"/>
          <w:spacing w:val="-2"/>
          <w:w w:val="110"/>
          <w:sz w:val="18"/>
          <w:szCs w:val="18"/>
          <w:lang w:eastAsia="en-US"/>
        </w:rPr>
        <w:t xml:space="preserve"> </w:t>
      </w:r>
    </w:p>
    <w:p w14:paraId="0D1B6939" w14:textId="77777777" w:rsidR="0069140E" w:rsidRPr="00E06A6F" w:rsidRDefault="0069140E" w:rsidP="00E06A6F">
      <w:pPr>
        <w:ind w:left="720"/>
      </w:pPr>
      <w:r w:rsidRPr="00E06A6F">
        <w:t>Production:</w:t>
      </w:r>
      <w:ins w:id="29" w:author="Ehrhard, Terry (Contractor)" w:date="2017-08-18T11:59:00Z">
        <w:r w:rsidRPr="00E06A6F">
          <w:t xml:space="preserve"> [TBD]</w:t>
        </w:r>
      </w:ins>
    </w:p>
    <w:p w14:paraId="77BC0BBA" w14:textId="5A98DD97" w:rsidR="0069140E" w:rsidRPr="00E06A6F" w:rsidRDefault="00BA25F1" w:rsidP="00E06A6F">
      <w:pPr>
        <w:ind w:left="720"/>
      </w:pPr>
      <w:r>
        <w:t xml:space="preserve">Authorization Header Details: Will be </w:t>
      </w:r>
      <w:r w:rsidR="00EE35EF">
        <w:t>shared</w:t>
      </w:r>
      <w:r>
        <w:t xml:space="preserve"> in a separate encrypted </w:t>
      </w:r>
      <w:r w:rsidR="00EE35EF">
        <w:t>communication</w:t>
      </w:r>
    </w:p>
    <w:p w14:paraId="1204502B" w14:textId="77777777" w:rsidR="0069140E" w:rsidRDefault="0069140E" w:rsidP="00E06A6F">
      <w:pPr>
        <w:ind w:left="720"/>
      </w:pPr>
      <w:r w:rsidRPr="00E06A6F">
        <w:t>Sample Messages:</w:t>
      </w:r>
    </w:p>
    <w:p w14:paraId="3EEAD901" w14:textId="77777777" w:rsidR="002E3793" w:rsidRPr="00E06A6F" w:rsidRDefault="002E3793" w:rsidP="00E06A6F">
      <w:pPr>
        <w:ind w:left="720"/>
      </w:pPr>
    </w:p>
    <w:p w14:paraId="4DAAE99B" w14:textId="3FDA4CEA" w:rsidR="0069140E" w:rsidRPr="00E06A6F" w:rsidRDefault="00647FE2" w:rsidP="00E06A6F">
      <w:pPr>
        <w:ind w:left="720"/>
      </w:pPr>
      <w:r>
        <w:object w:dxaOrig="1551" w:dyaOrig="1004" w14:anchorId="597F2856">
          <v:shape id="_x0000_i1027" type="#_x0000_t75" style="width:74.7pt;height:48.25pt" o:ole="">
            <v:imagedata r:id="rId21" o:title=""/>
          </v:shape>
          <o:OLEObject Type="Embed" ProgID="Package" ShapeID="_x0000_i1027" DrawAspect="Icon" ObjectID="_1568486566" r:id="rId22"/>
        </w:object>
      </w:r>
    </w:p>
    <w:p w14:paraId="53A089DD" w14:textId="39C60C19" w:rsidR="0069140E" w:rsidRPr="00E06A6F" w:rsidRDefault="0069140E" w:rsidP="00E06A6F">
      <w:pPr>
        <w:pStyle w:val="Heading2"/>
      </w:pPr>
      <w:bookmarkStart w:id="30" w:name="_Toc491693793"/>
      <w:r w:rsidRPr="00E06A6F">
        <w:t>sFTP Details</w:t>
      </w:r>
      <w:bookmarkEnd w:id="30"/>
    </w:p>
    <w:p w14:paraId="31E7F042" w14:textId="77777777" w:rsidR="0069140E" w:rsidRPr="00E06A6F" w:rsidRDefault="0069140E" w:rsidP="00E06A6F">
      <w:pPr>
        <w:ind w:left="720"/>
      </w:pPr>
      <w:r w:rsidRPr="00E06A6F">
        <w:t>Host: venus.ingrammicro.com</w:t>
      </w:r>
    </w:p>
    <w:p w14:paraId="29F8D16B" w14:textId="77777777" w:rsidR="0069140E" w:rsidRPr="00E06A6F" w:rsidRDefault="0069140E" w:rsidP="00E06A6F">
      <w:pPr>
        <w:ind w:left="720"/>
      </w:pPr>
      <w:r w:rsidRPr="00E06A6F">
        <w:t>Port: 22</w:t>
      </w:r>
    </w:p>
    <w:p w14:paraId="4986CD9D" w14:textId="4B2B2306" w:rsidR="0069140E" w:rsidRPr="00E06A6F" w:rsidRDefault="0069140E" w:rsidP="00E06A6F">
      <w:pPr>
        <w:ind w:left="720"/>
      </w:pPr>
      <w:r w:rsidRPr="00E06A6F">
        <w:t>Username</w:t>
      </w:r>
      <w:r w:rsidR="00EE35EF">
        <w:t xml:space="preserve"> &amp; </w:t>
      </w:r>
      <w:r w:rsidR="00EE35EF" w:rsidRPr="00E06A6F">
        <w:t>Password</w:t>
      </w:r>
      <w:r w:rsidRPr="00E06A6F">
        <w:t xml:space="preserve">: </w:t>
      </w:r>
      <w:r w:rsidR="00EE35EF">
        <w:t>Will be shared in a separate encrypted communication</w:t>
      </w:r>
    </w:p>
    <w:p w14:paraId="0F1D6BD6" w14:textId="6AC08EC3" w:rsidR="0069140E" w:rsidRPr="00E06A6F" w:rsidRDefault="0069140E" w:rsidP="00E06A6F">
      <w:pPr>
        <w:ind w:left="720"/>
      </w:pPr>
      <w:r w:rsidRPr="00E06A6F">
        <w:t>Root folder: /</w:t>
      </w:r>
      <w:r w:rsidR="00DC488C">
        <w:t>{PartnerName}</w:t>
      </w:r>
      <w:r w:rsidRPr="00E06A6F">
        <w:t>_API/</w:t>
      </w:r>
    </w:p>
    <w:p w14:paraId="0D1E8DF5" w14:textId="77777777" w:rsidR="0069140E" w:rsidRDefault="0069140E" w:rsidP="00E06A6F">
      <w:pPr>
        <w:ind w:left="720"/>
      </w:pPr>
      <w:r w:rsidRPr="00E06A6F">
        <w:t>Sample Push file:</w:t>
      </w:r>
    </w:p>
    <w:p w14:paraId="5C1FCBFA" w14:textId="77777777" w:rsidR="00A52BD8" w:rsidRPr="00E06A6F" w:rsidRDefault="00A52BD8" w:rsidP="00E06A6F">
      <w:pPr>
        <w:ind w:left="720"/>
      </w:pPr>
    </w:p>
    <w:p w14:paraId="5E0D0C90" w14:textId="5719A942" w:rsidR="0069140E" w:rsidRDefault="00A06EFC" w:rsidP="00E06A6F">
      <w:pPr>
        <w:ind w:left="720"/>
      </w:pPr>
      <w:r>
        <w:object w:dxaOrig="1551" w:dyaOrig="1004" w14:anchorId="7A3FBDC8">
          <v:shape id="_x0000_i1028" type="#_x0000_t75" style="width:74.7pt;height:48.25pt" o:ole="">
            <v:imagedata r:id="rId23" o:title=""/>
          </v:shape>
          <o:OLEObject Type="Embed" ProgID="Package" ShapeID="_x0000_i1028" DrawAspect="Icon" ObjectID="_1568486567" r:id="rId24"/>
        </w:object>
      </w:r>
    </w:p>
    <w:p w14:paraId="047E23C1" w14:textId="6F3FCC1A" w:rsidR="0069140E" w:rsidRDefault="0069140E" w:rsidP="00D86D59">
      <w:pPr>
        <w:pStyle w:val="Heading2"/>
      </w:pPr>
      <w:bookmarkStart w:id="31" w:name="_Toc491693794"/>
      <w:r w:rsidRPr="00E06A6F">
        <w:t>Implementation Resources:</w:t>
      </w:r>
      <w:bookmarkEnd w:id="31"/>
    </w:p>
    <w:p w14:paraId="45A83CBC" w14:textId="1B613F99" w:rsidR="00940293" w:rsidRDefault="001240BE" w:rsidP="00940293">
      <w:r>
        <w:tab/>
        <w:t xml:space="preserve">  </w:t>
      </w:r>
      <w:r w:rsidR="000A3FB7">
        <w:object w:dxaOrig="1551" w:dyaOrig="1004" w14:anchorId="1E9B74B2">
          <v:shape id="_x0000_i1029" type="#_x0000_t75" style="width:64.55pt;height:42.1pt" o:ole="">
            <v:imagedata r:id="rId25" o:title=""/>
          </v:shape>
          <o:OLEObject Type="Embed" ProgID="Package" ShapeID="_x0000_i1029" DrawAspect="Icon" ObjectID="_1568486568" r:id="rId26"/>
        </w:object>
      </w:r>
    </w:p>
    <w:p w14:paraId="68F0C538" w14:textId="7CC62B7C" w:rsidR="0069140E" w:rsidRDefault="0069140E" w:rsidP="00E06A6F">
      <w:pPr>
        <w:ind w:left="720"/>
      </w:pPr>
    </w:p>
    <w:p w14:paraId="3A2C1EB5" w14:textId="77777777" w:rsidR="004E70C3" w:rsidRPr="00E06A6F" w:rsidRDefault="004E70C3" w:rsidP="00E06A6F">
      <w:pPr>
        <w:ind w:left="720"/>
      </w:pPr>
    </w:p>
    <w:p w14:paraId="3B8383D9" w14:textId="77777777" w:rsidR="0069140E" w:rsidRPr="00E06A6F" w:rsidRDefault="0069140E" w:rsidP="00E06A6F">
      <w:pPr>
        <w:ind w:left="720"/>
      </w:pPr>
      <w:r w:rsidRPr="00E06A6F">
        <w:t>Trial Recommendation:</w:t>
      </w:r>
    </w:p>
    <w:p w14:paraId="3F65F9DE" w14:textId="77777777" w:rsidR="0069140E" w:rsidRPr="00E06A6F" w:rsidRDefault="0069140E" w:rsidP="00E06A6F">
      <w:pPr>
        <w:ind w:left="720"/>
      </w:pPr>
      <w:r w:rsidRPr="00E06A6F">
        <w:t>Ingram recommends trying out the API over UAT environment first and then moving onto Production if satisfied.</w:t>
      </w:r>
    </w:p>
    <w:p w14:paraId="008EF352" w14:textId="049C5DD9" w:rsidR="0069140E" w:rsidRPr="00794717" w:rsidRDefault="0069140E" w:rsidP="00A05549">
      <w:pPr>
        <w:pStyle w:val="Heading1"/>
        <w:rPr>
          <w:rFonts w:eastAsia="Arial"/>
        </w:rPr>
      </w:pPr>
      <w:bookmarkStart w:id="32" w:name="_Appendix_B:_Glossary"/>
      <w:bookmarkStart w:id="33" w:name="_Toc491693795"/>
      <w:bookmarkEnd w:id="32"/>
      <w:r w:rsidRPr="00794717">
        <w:rPr>
          <w:rFonts w:eastAsia="Arial"/>
        </w:rPr>
        <w:lastRenderedPageBreak/>
        <w:t>Appendix B: Glossary of Terms and Abbreviations</w:t>
      </w:r>
      <w:bookmarkEnd w:id="33"/>
    </w:p>
    <w:p w14:paraId="6C715800" w14:textId="08F1674E" w:rsidR="0069140E" w:rsidRPr="00794717" w:rsidRDefault="0069140E" w:rsidP="00D86D59">
      <w:pPr>
        <w:pStyle w:val="Heading5"/>
        <w:rPr>
          <w:w w:val="110"/>
        </w:rPr>
      </w:pPr>
      <w:r w:rsidRPr="00794717">
        <w:rPr>
          <w:w w:val="110"/>
        </w:rPr>
        <w:t xml:space="preserve">Table </w:t>
      </w:r>
      <w:r w:rsidR="00A43E07">
        <w:rPr>
          <w:w w:val="110"/>
        </w:rPr>
        <w:t>4</w:t>
      </w:r>
      <w:r w:rsidRPr="00794717">
        <w:rPr>
          <w:w w:val="110"/>
        </w:rPr>
        <w:t>: Glossary of Terms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8056"/>
      </w:tblGrid>
      <w:tr w:rsidR="0069140E" w:rsidRPr="00F9016A" w14:paraId="7FE9DA3D" w14:textId="77777777" w:rsidTr="00F9016A">
        <w:trPr>
          <w:trHeight w:val="20"/>
        </w:trPr>
        <w:tc>
          <w:tcPr>
            <w:tcW w:w="0" w:type="auto"/>
            <w:shd w:val="clear" w:color="auto" w:fill="A6A6A6" w:themeFill="background1" w:themeFillShade="A6"/>
          </w:tcPr>
          <w:p w14:paraId="53447878" w14:textId="77777777" w:rsidR="0069140E" w:rsidRPr="00F9016A" w:rsidRDefault="0069140E" w:rsidP="00F9016A">
            <w:pPr>
              <w:rPr>
                <w:rFonts w:eastAsia="Calibri"/>
                <w:b/>
              </w:rPr>
            </w:pPr>
            <w:r w:rsidRPr="00F9016A">
              <w:rPr>
                <w:rFonts w:eastAsia="Calibri"/>
                <w:b/>
              </w:rPr>
              <w:t>Term/Acronym</w:t>
            </w:r>
          </w:p>
        </w:tc>
        <w:tc>
          <w:tcPr>
            <w:tcW w:w="8056" w:type="dxa"/>
            <w:shd w:val="clear" w:color="auto" w:fill="A6A6A6" w:themeFill="background1" w:themeFillShade="A6"/>
          </w:tcPr>
          <w:p w14:paraId="04CE784D" w14:textId="77777777" w:rsidR="0069140E" w:rsidRPr="00F9016A" w:rsidRDefault="0069140E" w:rsidP="00F9016A">
            <w:pPr>
              <w:rPr>
                <w:rFonts w:eastAsia="Calibri"/>
                <w:b/>
              </w:rPr>
            </w:pPr>
            <w:r w:rsidRPr="00F9016A">
              <w:rPr>
                <w:rFonts w:eastAsia="Calibri"/>
                <w:b/>
              </w:rPr>
              <w:t>Definition</w:t>
            </w:r>
          </w:p>
        </w:tc>
      </w:tr>
      <w:tr w:rsidR="0069140E" w:rsidRPr="00F9016A" w14:paraId="29630B91" w14:textId="77777777" w:rsidTr="00F9016A">
        <w:trPr>
          <w:trHeight w:val="20"/>
        </w:trPr>
        <w:tc>
          <w:tcPr>
            <w:tcW w:w="0" w:type="auto"/>
          </w:tcPr>
          <w:p w14:paraId="4966662C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API</w:t>
            </w:r>
          </w:p>
        </w:tc>
        <w:tc>
          <w:tcPr>
            <w:tcW w:w="8056" w:type="dxa"/>
          </w:tcPr>
          <w:p w14:paraId="786A8451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Application Program Interface</w:t>
            </w:r>
          </w:p>
        </w:tc>
      </w:tr>
      <w:tr w:rsidR="0069140E" w:rsidRPr="00F9016A" w14:paraId="5ED3DCE1" w14:textId="77777777" w:rsidTr="00F9016A">
        <w:trPr>
          <w:trHeight w:val="20"/>
        </w:trPr>
        <w:tc>
          <w:tcPr>
            <w:tcW w:w="0" w:type="auto"/>
          </w:tcPr>
          <w:p w14:paraId="57BF8221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sFTP</w:t>
            </w:r>
          </w:p>
        </w:tc>
        <w:tc>
          <w:tcPr>
            <w:tcW w:w="8056" w:type="dxa"/>
          </w:tcPr>
          <w:p w14:paraId="68F01EA0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Secure File Transfer Protocol</w:t>
            </w:r>
          </w:p>
        </w:tc>
      </w:tr>
      <w:tr w:rsidR="0069140E" w:rsidRPr="00F9016A" w14:paraId="7517D3E9" w14:textId="77777777" w:rsidTr="00F9016A">
        <w:trPr>
          <w:trHeight w:val="20"/>
        </w:trPr>
        <w:tc>
          <w:tcPr>
            <w:tcW w:w="0" w:type="auto"/>
          </w:tcPr>
          <w:p w14:paraId="00CD8E24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JSON</w:t>
            </w:r>
          </w:p>
        </w:tc>
        <w:tc>
          <w:tcPr>
            <w:tcW w:w="8056" w:type="dxa"/>
          </w:tcPr>
          <w:p w14:paraId="68D2ABDB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JavaScript Object Notation</w:t>
            </w:r>
          </w:p>
        </w:tc>
      </w:tr>
      <w:tr w:rsidR="0069140E" w:rsidRPr="00F9016A" w14:paraId="5ACCB25B" w14:textId="77777777" w:rsidTr="00F9016A">
        <w:trPr>
          <w:trHeight w:val="20"/>
        </w:trPr>
        <w:tc>
          <w:tcPr>
            <w:tcW w:w="0" w:type="auto"/>
          </w:tcPr>
          <w:p w14:paraId="2E2997C5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EDI</w:t>
            </w:r>
          </w:p>
        </w:tc>
        <w:tc>
          <w:tcPr>
            <w:tcW w:w="8056" w:type="dxa"/>
          </w:tcPr>
          <w:p w14:paraId="0CB01971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Electronic Data Interchange</w:t>
            </w:r>
          </w:p>
        </w:tc>
      </w:tr>
      <w:tr w:rsidR="0069140E" w:rsidRPr="00F9016A" w14:paraId="4041AB3F" w14:textId="77777777" w:rsidTr="00F9016A">
        <w:trPr>
          <w:trHeight w:val="20"/>
        </w:trPr>
        <w:tc>
          <w:tcPr>
            <w:tcW w:w="0" w:type="auto"/>
          </w:tcPr>
          <w:p w14:paraId="79E330A3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EAI</w:t>
            </w:r>
          </w:p>
        </w:tc>
        <w:tc>
          <w:tcPr>
            <w:tcW w:w="8056" w:type="dxa"/>
          </w:tcPr>
          <w:p w14:paraId="1BCDC66B" w14:textId="77777777" w:rsidR="0069140E" w:rsidRPr="00F9016A" w:rsidRDefault="0069140E" w:rsidP="00F9016A">
            <w:pPr>
              <w:rPr>
                <w:rFonts w:eastAsia="Calibri"/>
              </w:rPr>
            </w:pPr>
            <w:r w:rsidRPr="00F9016A">
              <w:rPr>
                <w:rFonts w:eastAsia="Calibri"/>
              </w:rPr>
              <w:t>External Application Interface</w:t>
            </w:r>
          </w:p>
        </w:tc>
      </w:tr>
    </w:tbl>
    <w:p w14:paraId="32536874" w14:textId="028BA38C" w:rsidR="0069140E" w:rsidRPr="00122043" w:rsidRDefault="0069140E" w:rsidP="00A05549">
      <w:pPr>
        <w:pStyle w:val="Heading1"/>
        <w:rPr>
          <w:rFonts w:eastAsia="Arial"/>
        </w:rPr>
      </w:pPr>
      <w:bookmarkStart w:id="34" w:name="_Appendix_C:_"/>
      <w:bookmarkStart w:id="35" w:name="_Toc491693796"/>
      <w:bookmarkEnd w:id="34"/>
      <w:r w:rsidRPr="00122043">
        <w:rPr>
          <w:rFonts w:eastAsia="Arial"/>
        </w:rPr>
        <w:lastRenderedPageBreak/>
        <w:t xml:space="preserve">Appendix </w:t>
      </w:r>
      <w:r>
        <w:rPr>
          <w:rFonts w:eastAsia="Arial"/>
        </w:rPr>
        <w:t>C</w:t>
      </w:r>
      <w:r w:rsidRPr="00122043">
        <w:rPr>
          <w:rFonts w:eastAsia="Arial"/>
        </w:rPr>
        <w:t>:  Error Responses</w:t>
      </w:r>
      <w:bookmarkEnd w:id="35"/>
    </w:p>
    <w:p w14:paraId="1F79D9C6" w14:textId="77777777" w:rsidR="0069140E" w:rsidRPr="00984BA8" w:rsidRDefault="0069140E" w:rsidP="0069140E">
      <w:pPr>
        <w:ind w:left="-142"/>
        <w:rPr>
          <w:rFonts w:ascii="Calibri" w:hAnsi="Calibri"/>
          <w:color w:val="000000"/>
        </w:rPr>
      </w:pPr>
      <w:r w:rsidRPr="00984BA8">
        <w:rPr>
          <w:rFonts w:ascii="Calibri" w:hAnsi="Calibri"/>
          <w:color w:val="000000"/>
        </w:rPr>
        <w:t xml:space="preserve">Following is the list of all error responses sent by </w:t>
      </w:r>
      <w:r>
        <w:rPr>
          <w:rFonts w:ascii="Calibri" w:hAnsi="Calibri"/>
          <w:color w:val="000000"/>
        </w:rPr>
        <w:t>Ingram</w:t>
      </w:r>
      <w:r w:rsidRPr="00984BA8">
        <w:rPr>
          <w:rFonts w:ascii="Calibri" w:hAnsi="Calibri"/>
          <w:color w:val="000000"/>
        </w:rPr>
        <w:t xml:space="preserve"> in case there were some technical or business issues with retrieval of </w:t>
      </w:r>
      <w:r>
        <w:rPr>
          <w:rFonts w:ascii="Calibri" w:hAnsi="Calibri"/>
          <w:color w:val="000000"/>
        </w:rPr>
        <w:t>deal</w:t>
      </w:r>
      <w:r w:rsidRPr="00984BA8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information</w:t>
      </w:r>
    </w:p>
    <w:p w14:paraId="59892846" w14:textId="2ABEC2AF" w:rsidR="0069140E" w:rsidRDefault="0069140E" w:rsidP="00D86D59">
      <w:pPr>
        <w:pStyle w:val="Heading5"/>
      </w:pPr>
      <w:r w:rsidRPr="006E0006">
        <w:t xml:space="preserve">Table </w:t>
      </w:r>
      <w:r w:rsidR="00A43E07">
        <w:t>5</w:t>
      </w:r>
      <w:r w:rsidRPr="006E0006">
        <w:t xml:space="preserve">: List of all error responses sent by </w:t>
      </w:r>
      <w:r>
        <w:t>Ingram</w:t>
      </w:r>
      <w:r w:rsidRPr="006E0006">
        <w:t xml:space="preserve"> </w:t>
      </w:r>
    </w:p>
    <w:tbl>
      <w:tblPr>
        <w:tblW w:w="10644" w:type="dxa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622"/>
        <w:gridCol w:w="3998"/>
        <w:gridCol w:w="4280"/>
      </w:tblGrid>
      <w:tr w:rsidR="0069140E" w14:paraId="503C4D05" w14:textId="77777777" w:rsidTr="00A97E5C">
        <w:trPr>
          <w:trHeight w:val="292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0B8C8" w14:textId="77777777" w:rsidR="0069140E" w:rsidRDefault="0069140E" w:rsidP="00983D7C">
            <w:pPr>
              <w:spacing w:line="276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Sr #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C3F8" w14:textId="77777777" w:rsidR="0069140E" w:rsidRDefault="0069140E" w:rsidP="00983D7C">
            <w:pPr>
              <w:spacing w:line="276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Error Codes</w:t>
            </w:r>
          </w:p>
        </w:tc>
        <w:tc>
          <w:tcPr>
            <w:tcW w:w="3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3EFD7" w14:textId="77777777" w:rsidR="0069140E" w:rsidRDefault="0069140E" w:rsidP="00983D7C">
            <w:pPr>
              <w:spacing w:line="276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Error Message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4D06B" w14:textId="77777777" w:rsidR="0069140E" w:rsidRDefault="0069140E" w:rsidP="00983D7C">
            <w:pPr>
              <w:spacing w:line="276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69140E" w14:paraId="7659396D" w14:textId="77777777" w:rsidTr="00A97E5C">
        <w:trPr>
          <w:trHeight w:val="875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3A2D7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AECC4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DA001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32A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Deal not found or you're not authorized to access this deal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E04C1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There may be issues with Deal ID and Customer Number in request. Invalid data or user not entitled to access a Deal</w:t>
            </w:r>
          </w:p>
        </w:tc>
      </w:tr>
      <w:tr w:rsidR="0069140E" w14:paraId="54DE47D4" w14:textId="77777777" w:rsidTr="00A97E5C">
        <w:trPr>
          <w:trHeight w:val="583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CF837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4C4B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DA002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AABD0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Invalid input request JSON. Please correct the request and try again.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E5135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There may be issues with formatting or structure of input JSON object</w:t>
            </w:r>
          </w:p>
        </w:tc>
      </w:tr>
      <w:tr w:rsidR="0069140E" w14:paraId="556AC961" w14:textId="77777777" w:rsidTr="00A97E5C">
        <w:trPr>
          <w:trHeight w:val="583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6674E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60CA0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DA003</w:t>
            </w:r>
          </w:p>
          <w:p w14:paraId="18FF488B" w14:textId="77777777" w:rsidR="0069140E" w:rsidRDefault="0069140E" w:rsidP="00983D7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DA004</w:t>
            </w:r>
          </w:p>
          <w:p w14:paraId="148EBDFD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DA005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B3CF2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Technical error has occurred. Please contact CSD for additional support.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DE5F0" w14:textId="77777777" w:rsidR="0069140E" w:rsidRDefault="0069140E" w:rsidP="00983D7C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There may be technical issues with Ingram's internal systems causing the response generation to fail</w:t>
            </w:r>
          </w:p>
        </w:tc>
      </w:tr>
    </w:tbl>
    <w:p w14:paraId="65A09A07" w14:textId="77777777" w:rsidR="0069140E" w:rsidRDefault="0069140E" w:rsidP="00573438">
      <w:pPr>
        <w:pStyle w:val="Heading5"/>
        <w:rPr>
          <w:w w:val="110"/>
        </w:rPr>
      </w:pPr>
      <w:r w:rsidRPr="006E0006">
        <w:rPr>
          <w:w w:val="110"/>
        </w:rPr>
        <w:t>Sample Error Response</w:t>
      </w:r>
      <w:r>
        <w:rPr>
          <w:w w:val="110"/>
        </w:rPr>
        <w:t>:</w:t>
      </w:r>
    </w:p>
    <w:p w14:paraId="43E8A453" w14:textId="77777777" w:rsidR="0069140E" w:rsidRPr="00E66588" w:rsidRDefault="0069140E" w:rsidP="0069140E">
      <w:pPr>
        <w:ind w:left="-142"/>
        <w:rPr>
          <w:rFonts w:ascii="Segoe UI" w:hAnsi="Segoe UI" w:cs="Segoe UI"/>
          <w:color w:val="1A1A1A"/>
        </w:rPr>
      </w:pPr>
      <w:r w:rsidRPr="00E66588">
        <w:rPr>
          <w:rFonts w:ascii="Segoe UI" w:hAnsi="Segoe UI" w:cs="Segoe UI"/>
          <w:color w:val="1A1A1A"/>
        </w:rPr>
        <w:t>"RequestStatus": {</w:t>
      </w:r>
    </w:p>
    <w:p w14:paraId="4EF4CE1B" w14:textId="77777777" w:rsidR="0069140E" w:rsidRPr="00E66588" w:rsidRDefault="0069140E" w:rsidP="0069140E">
      <w:pPr>
        <w:ind w:left="-142"/>
        <w:rPr>
          <w:rFonts w:ascii="Segoe UI" w:hAnsi="Segoe UI" w:cs="Segoe UI"/>
          <w:color w:val="1A1A1A"/>
        </w:rPr>
      </w:pPr>
      <w:r w:rsidRPr="00E66588">
        <w:rPr>
          <w:rFonts w:ascii="Segoe UI" w:hAnsi="Segoe UI" w:cs="Segoe UI"/>
          <w:color w:val="1A1A1A"/>
        </w:rPr>
        <w:t xml:space="preserve">        "Status": "ERROR",</w:t>
      </w:r>
    </w:p>
    <w:p w14:paraId="2093C65D" w14:textId="77777777" w:rsidR="0069140E" w:rsidRPr="00E66588" w:rsidRDefault="0069140E" w:rsidP="0069140E">
      <w:pPr>
        <w:spacing w:line="276" w:lineRule="auto"/>
        <w:rPr>
          <w:rFonts w:ascii="Segoe UI" w:hAnsi="Segoe UI" w:cs="Segoe UI"/>
          <w:color w:val="000000"/>
        </w:rPr>
      </w:pPr>
      <w:r w:rsidRPr="00E66588">
        <w:rPr>
          <w:rFonts w:ascii="Segoe UI" w:hAnsi="Segoe UI" w:cs="Segoe UI"/>
          <w:color w:val="1A1A1A"/>
        </w:rPr>
        <w:t xml:space="preserve">        "StatusReason": "</w:t>
      </w:r>
      <w:r w:rsidRPr="00E66588">
        <w:rPr>
          <w:rFonts w:ascii="Segoe UI" w:hAnsi="Segoe UI" w:cs="Segoe UI"/>
          <w:color w:val="000000"/>
        </w:rPr>
        <w:t xml:space="preserve"> DA001: Deal not found or you're not authorized to access this deal</w:t>
      </w:r>
      <w:r w:rsidRPr="00E66588">
        <w:rPr>
          <w:rFonts w:ascii="Segoe UI" w:hAnsi="Segoe UI" w:cs="Segoe UI"/>
          <w:color w:val="1A1A1A"/>
        </w:rPr>
        <w:t>",</w:t>
      </w:r>
    </w:p>
    <w:p w14:paraId="602DAE7B" w14:textId="77777777" w:rsidR="0069140E" w:rsidRPr="00E66588" w:rsidRDefault="0069140E" w:rsidP="0069140E">
      <w:pPr>
        <w:ind w:left="-142"/>
        <w:rPr>
          <w:rFonts w:ascii="Segoe UI" w:hAnsi="Segoe UI" w:cs="Segoe UI"/>
          <w:color w:val="1A1A1A"/>
        </w:rPr>
      </w:pPr>
      <w:r w:rsidRPr="00E66588">
        <w:rPr>
          <w:rFonts w:ascii="Segoe UI" w:hAnsi="Segoe UI" w:cs="Segoe UI"/>
          <w:color w:val="1A1A1A"/>
        </w:rPr>
        <w:t xml:space="preserve">        "DealRequestedOn": "8/17/2017 2:26:28 PM"</w:t>
      </w:r>
    </w:p>
    <w:p w14:paraId="538B9693" w14:textId="77777777" w:rsidR="0069140E" w:rsidRPr="00E66588" w:rsidRDefault="0069140E" w:rsidP="0069140E">
      <w:pPr>
        <w:ind w:left="-142"/>
        <w:rPr>
          <w:rFonts w:ascii="Segoe UI" w:hAnsi="Segoe UI" w:cs="Segoe UI"/>
          <w:color w:val="1A1A1A"/>
        </w:rPr>
      </w:pPr>
      <w:r w:rsidRPr="00E66588">
        <w:rPr>
          <w:rFonts w:ascii="Segoe UI" w:hAnsi="Segoe UI" w:cs="Segoe UI"/>
          <w:color w:val="1A1A1A"/>
        </w:rPr>
        <w:t xml:space="preserve">    }</w:t>
      </w:r>
    </w:p>
    <w:p w14:paraId="25E1F54F" w14:textId="77777777" w:rsidR="0069140E" w:rsidRPr="00CA22A4" w:rsidRDefault="0069140E" w:rsidP="00A05549">
      <w:pPr>
        <w:pStyle w:val="Heading1"/>
        <w:rPr>
          <w:rFonts w:eastAsia="Arial"/>
          <w:szCs w:val="40"/>
        </w:rPr>
      </w:pPr>
      <w:bookmarkStart w:id="36" w:name="_Appendix_D:_"/>
      <w:bookmarkStart w:id="37" w:name="_Toc491693797"/>
      <w:bookmarkEnd w:id="36"/>
      <w:r w:rsidRPr="00CA22A4">
        <w:rPr>
          <w:rFonts w:eastAsia="Arial"/>
          <w:szCs w:val="40"/>
        </w:rPr>
        <w:lastRenderedPageBreak/>
        <w:t xml:space="preserve">Appendix </w:t>
      </w:r>
      <w:r>
        <w:rPr>
          <w:rFonts w:eastAsia="Arial"/>
          <w:szCs w:val="40"/>
        </w:rPr>
        <w:t>D</w:t>
      </w:r>
      <w:r w:rsidRPr="00CA22A4">
        <w:rPr>
          <w:rFonts w:eastAsia="Arial"/>
          <w:szCs w:val="40"/>
        </w:rPr>
        <w:t xml:space="preserve">:  </w:t>
      </w:r>
      <w:r w:rsidRPr="00CA22A4">
        <w:rPr>
          <w:rFonts w:eastAsia="Arial"/>
        </w:rPr>
        <w:t>Ingram’s Internal Versions List</w:t>
      </w:r>
      <w:bookmarkEnd w:id="37"/>
    </w:p>
    <w:p w14:paraId="73B86406" w14:textId="63BFDF9D" w:rsidR="0069140E" w:rsidRPr="00CA22A4" w:rsidRDefault="0069140E" w:rsidP="00F46567">
      <w:pPr>
        <w:pStyle w:val="Heading5"/>
      </w:pPr>
      <w:r w:rsidRPr="00CA22A4">
        <w:t xml:space="preserve">Table </w:t>
      </w:r>
      <w:r w:rsidR="00A43E07">
        <w:t>6</w:t>
      </w:r>
      <w:r w:rsidRPr="00CA22A4">
        <w:t>: List of all valid internal versions p</w:t>
      </w:r>
      <w:r w:rsidRPr="00F46567">
        <w:rPr>
          <w:rStyle w:val="Heading5Char"/>
        </w:rPr>
        <w:t>r</w:t>
      </w:r>
      <w:r w:rsidRPr="00CA22A4">
        <w:t xml:space="preserve">ovided by </w:t>
      </w:r>
      <w:r>
        <w:t>Ingram</w:t>
      </w:r>
      <w:r w:rsidRPr="00CA22A4">
        <w:t xml:space="preserve"> 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742"/>
        <w:gridCol w:w="1620"/>
        <w:gridCol w:w="7531"/>
      </w:tblGrid>
      <w:tr w:rsidR="0069140E" w:rsidRPr="00A97E5C" w14:paraId="217E9D40" w14:textId="77777777" w:rsidTr="00A97E5C">
        <w:trPr>
          <w:trHeight w:val="2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14BCDE" w14:textId="77777777" w:rsidR="0069140E" w:rsidRPr="00A97E5C" w:rsidRDefault="0069140E" w:rsidP="00A97E5C">
            <w:pPr>
              <w:rPr>
                <w:b/>
              </w:rPr>
            </w:pPr>
            <w:r w:rsidRPr="00A97E5C">
              <w:rPr>
                <w:b/>
              </w:rPr>
              <w:t>Sr #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9E4B8A" w14:textId="77777777" w:rsidR="0069140E" w:rsidRPr="00A97E5C" w:rsidRDefault="0069140E" w:rsidP="00A97E5C">
            <w:pPr>
              <w:rPr>
                <w:b/>
              </w:rPr>
            </w:pPr>
            <w:r w:rsidRPr="00A97E5C">
              <w:rPr>
                <w:b/>
              </w:rPr>
              <w:t>Internal Version Number</w:t>
            </w:r>
          </w:p>
        </w:tc>
        <w:tc>
          <w:tcPr>
            <w:tcW w:w="7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C4E47E" w14:textId="77777777" w:rsidR="0069140E" w:rsidRPr="00A97E5C" w:rsidRDefault="0069140E" w:rsidP="00A97E5C">
            <w:pPr>
              <w:rPr>
                <w:b/>
              </w:rPr>
            </w:pPr>
            <w:r w:rsidRPr="00A97E5C">
              <w:rPr>
                <w:b/>
              </w:rPr>
              <w:t>Description</w:t>
            </w:r>
          </w:p>
        </w:tc>
      </w:tr>
      <w:tr w:rsidR="0069140E" w:rsidRPr="00480ADB" w14:paraId="7F331A8E" w14:textId="77777777" w:rsidTr="00A97E5C">
        <w:trPr>
          <w:trHeight w:val="864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742C" w14:textId="77777777" w:rsidR="0069140E" w:rsidRPr="00480ADB" w:rsidRDefault="0069140E" w:rsidP="00A97E5C">
            <w:r w:rsidRPr="00480ADB"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803F" w14:textId="2E6EEB43" w:rsidR="0069140E" w:rsidRPr="00480ADB" w:rsidRDefault="00441D3B" w:rsidP="00441D3B">
            <w:r>
              <w:t>v1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B691" w14:textId="3D572056" w:rsidR="0069140E" w:rsidRDefault="0069140E" w:rsidP="00A97E5C">
            <w:r>
              <w:t xml:space="preserve">Generates Deal information </w:t>
            </w:r>
            <w:r w:rsidR="003928F6">
              <w:t>based upon the Deal Id OR Authorization number along with other mandatory fields Customer Number, Country Code and Vendor Code.</w:t>
            </w:r>
          </w:p>
          <w:p w14:paraId="4367C666" w14:textId="130C0632" w:rsidR="0069140E" w:rsidRPr="00F37C62" w:rsidRDefault="0069140E" w:rsidP="00AF3A75"/>
        </w:tc>
      </w:tr>
    </w:tbl>
    <w:p w14:paraId="02EF8052" w14:textId="10926133" w:rsidR="00897990" w:rsidRDefault="00897990" w:rsidP="00E06A6F"/>
    <w:p w14:paraId="29822A09" w14:textId="77777777" w:rsidR="000C1F39" w:rsidRDefault="000C1F39" w:rsidP="00E06A6F"/>
    <w:p w14:paraId="01935C03" w14:textId="77777777" w:rsidR="000C1F39" w:rsidRDefault="000C1F39" w:rsidP="00E06A6F"/>
    <w:p w14:paraId="0D3D902C" w14:textId="77777777" w:rsidR="000C1F39" w:rsidRDefault="000C1F39" w:rsidP="00E06A6F"/>
    <w:p w14:paraId="16C37CB9" w14:textId="77777777" w:rsidR="000C1F39" w:rsidRPr="000C1F39" w:rsidRDefault="000C1F39" w:rsidP="000C1F39">
      <w:pPr>
        <w:pStyle w:val="Heading1"/>
        <w:ind w:left="360"/>
        <w:rPr>
          <w:rFonts w:eastAsia="Arial"/>
          <w:szCs w:val="40"/>
        </w:rPr>
      </w:pPr>
      <w:bookmarkStart w:id="38" w:name="_Appendix_E:_"/>
      <w:bookmarkStart w:id="39" w:name="_Toc491693798"/>
      <w:bookmarkEnd w:id="38"/>
      <w:r w:rsidRPr="000C1F39">
        <w:rPr>
          <w:rFonts w:eastAsia="Arial"/>
          <w:szCs w:val="40"/>
        </w:rPr>
        <w:lastRenderedPageBreak/>
        <w:t>Appendix E:  Ingram’s Internal Country Code List</w:t>
      </w:r>
      <w:bookmarkEnd w:id="39"/>
    </w:p>
    <w:p w14:paraId="64949617" w14:textId="77777777" w:rsidR="000C1F39" w:rsidRDefault="000C1F39" w:rsidP="000C1F39">
      <w:pPr>
        <w:ind w:left="-142"/>
        <w:rPr>
          <w:rFonts w:ascii="Calibri" w:eastAsia="Calibri" w:hAnsi="Calibri"/>
          <w:spacing w:val="-2"/>
          <w:w w:val="110"/>
        </w:rPr>
      </w:pPr>
    </w:p>
    <w:p w14:paraId="334EE07D" w14:textId="20A755DA" w:rsidR="000C1F39" w:rsidRPr="000C1F39" w:rsidRDefault="000C1F39" w:rsidP="000C1F39">
      <w:pPr>
        <w:pStyle w:val="Heading5"/>
      </w:pPr>
      <w:bookmarkStart w:id="40" w:name="_Table_7:_List"/>
      <w:bookmarkEnd w:id="40"/>
      <w:r w:rsidRPr="000C1F39">
        <w:t>Table</w:t>
      </w:r>
      <w:r>
        <w:t xml:space="preserve"> 7</w:t>
      </w:r>
      <w:r w:rsidRPr="000C1F39">
        <w:t xml:space="preserve">: List of all valid internal country codes </w:t>
      </w:r>
    </w:p>
    <w:p w14:paraId="7406DB65" w14:textId="77777777" w:rsidR="000C1F39" w:rsidRDefault="000C1F39" w:rsidP="000C1F39">
      <w:pPr>
        <w:ind w:left="-142"/>
        <w:rPr>
          <w:rFonts w:ascii="Calibri" w:eastAsia="Calibri" w:hAnsi="Calibri"/>
          <w:b/>
        </w:rPr>
      </w:pPr>
    </w:p>
    <w:tbl>
      <w:tblPr>
        <w:tblW w:w="9709" w:type="dxa"/>
        <w:tblLook w:val="04A0" w:firstRow="1" w:lastRow="0" w:firstColumn="1" w:lastColumn="0" w:noHBand="0" w:noVBand="1"/>
      </w:tblPr>
      <w:tblGrid>
        <w:gridCol w:w="558"/>
        <w:gridCol w:w="2790"/>
        <w:gridCol w:w="6361"/>
      </w:tblGrid>
      <w:tr w:rsidR="000C1F39" w:rsidRPr="00480ADB" w14:paraId="6E337388" w14:textId="77777777" w:rsidTr="00E74B6F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1BB68A" w14:textId="77777777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80ADB">
              <w:rPr>
                <w:rFonts w:ascii="Calibri" w:hAnsi="Calibri"/>
                <w:b/>
                <w:bCs/>
                <w:color w:val="000000"/>
              </w:rPr>
              <w:t>Sr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36A7EC" w14:textId="77777777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Internal Country Code</w:t>
            </w:r>
          </w:p>
        </w:tc>
        <w:tc>
          <w:tcPr>
            <w:tcW w:w="6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D4CFC4" w14:textId="4E7A37D2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</w:tr>
      <w:tr w:rsidR="000C1F39" w:rsidRPr="00480ADB" w14:paraId="6E7C1193" w14:textId="77777777" w:rsidTr="00E74B6F">
        <w:trPr>
          <w:trHeight w:val="368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26BC" w14:textId="77777777" w:rsidR="000C1F39" w:rsidRPr="00480ADB" w:rsidRDefault="000C1F39" w:rsidP="00E74B6F">
            <w:pPr>
              <w:jc w:val="center"/>
              <w:rPr>
                <w:rFonts w:ascii="Calibri" w:hAnsi="Calibri"/>
                <w:color w:val="000000"/>
              </w:rPr>
            </w:pPr>
            <w:r w:rsidRPr="00480AD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EDD94" w14:textId="7E630BA2" w:rsidR="000C1F39" w:rsidRPr="00480ADB" w:rsidRDefault="000C1F39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</w:t>
            </w:r>
          </w:p>
        </w:tc>
        <w:tc>
          <w:tcPr>
            <w:tcW w:w="6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74418" w14:textId="7148EF7F" w:rsidR="000C1F39" w:rsidRPr="00F37C62" w:rsidRDefault="000C1F39" w:rsidP="00E74B6F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United States</w:t>
            </w:r>
          </w:p>
        </w:tc>
      </w:tr>
      <w:tr w:rsidR="000C1F39" w:rsidRPr="00480ADB" w14:paraId="08A7C321" w14:textId="77777777" w:rsidTr="00E74B6F">
        <w:trPr>
          <w:trHeight w:val="251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B31D6" w14:textId="77777777" w:rsidR="000C1F39" w:rsidRPr="00480ADB" w:rsidRDefault="000C1F39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94C4" w14:textId="103FD640" w:rsidR="000C1F39" w:rsidRDefault="000C1F39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</w:t>
            </w:r>
          </w:p>
        </w:tc>
        <w:tc>
          <w:tcPr>
            <w:tcW w:w="6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FB9E" w14:textId="77777777" w:rsidR="000C1F39" w:rsidRDefault="000C1F39" w:rsidP="00E74B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Canada</w:t>
            </w:r>
          </w:p>
        </w:tc>
      </w:tr>
    </w:tbl>
    <w:p w14:paraId="26F57D97" w14:textId="77777777" w:rsidR="000C1F39" w:rsidRDefault="000C1F39" w:rsidP="000C1F39"/>
    <w:p w14:paraId="32DFD0F7" w14:textId="77777777" w:rsidR="000C1F39" w:rsidRDefault="000C1F39" w:rsidP="000C1F39"/>
    <w:p w14:paraId="4F6055AB" w14:textId="77777777" w:rsidR="000C1F39" w:rsidRPr="000C1F39" w:rsidRDefault="000C1F39" w:rsidP="000C1F39">
      <w:pPr>
        <w:pStyle w:val="Heading1"/>
        <w:ind w:left="360"/>
        <w:rPr>
          <w:rFonts w:eastAsia="Arial"/>
          <w:szCs w:val="40"/>
        </w:rPr>
      </w:pPr>
      <w:bookmarkStart w:id="41" w:name="_Appendix_F:_"/>
      <w:bookmarkStart w:id="42" w:name="_Toc491693799"/>
      <w:bookmarkEnd w:id="41"/>
      <w:r w:rsidRPr="000C1F39">
        <w:rPr>
          <w:rFonts w:eastAsia="Arial"/>
          <w:szCs w:val="40"/>
        </w:rPr>
        <w:lastRenderedPageBreak/>
        <w:t>Appendix F:  Ingram’s Internal Vendor Code List</w:t>
      </w:r>
      <w:bookmarkEnd w:id="42"/>
    </w:p>
    <w:p w14:paraId="3DC354F7" w14:textId="77777777" w:rsidR="000C1F39" w:rsidRDefault="000C1F39" w:rsidP="000C1F39">
      <w:pPr>
        <w:ind w:left="-142"/>
        <w:rPr>
          <w:rFonts w:ascii="Calibri" w:eastAsia="Calibri" w:hAnsi="Calibri"/>
          <w:spacing w:val="-2"/>
          <w:w w:val="110"/>
        </w:rPr>
      </w:pPr>
    </w:p>
    <w:p w14:paraId="099F6B64" w14:textId="14126487" w:rsidR="000C1F39" w:rsidRPr="000C1F39" w:rsidRDefault="000C1F39" w:rsidP="000C1F39">
      <w:pPr>
        <w:pStyle w:val="Heading5"/>
      </w:pPr>
      <w:bookmarkStart w:id="43" w:name="_Table_8:_List"/>
      <w:bookmarkEnd w:id="43"/>
      <w:r w:rsidRPr="000C1F39">
        <w:t xml:space="preserve">Table </w:t>
      </w:r>
      <w:r w:rsidR="00ED5BD4">
        <w:t>8</w:t>
      </w:r>
      <w:r w:rsidRPr="000C1F39">
        <w:t xml:space="preserve">: List of all valid internal vendor codes </w:t>
      </w:r>
    </w:p>
    <w:p w14:paraId="43E77EC5" w14:textId="77777777" w:rsidR="000C1F39" w:rsidRDefault="000C1F39" w:rsidP="000C1F39">
      <w:pPr>
        <w:ind w:left="-142"/>
        <w:rPr>
          <w:rFonts w:ascii="Calibri" w:eastAsia="Calibri" w:hAnsi="Calibri"/>
          <w:b/>
        </w:rPr>
      </w:pPr>
    </w:p>
    <w:tbl>
      <w:tblPr>
        <w:tblW w:w="9709" w:type="dxa"/>
        <w:tblLook w:val="04A0" w:firstRow="1" w:lastRow="0" w:firstColumn="1" w:lastColumn="0" w:noHBand="0" w:noVBand="1"/>
      </w:tblPr>
      <w:tblGrid>
        <w:gridCol w:w="558"/>
        <w:gridCol w:w="2790"/>
        <w:gridCol w:w="6361"/>
      </w:tblGrid>
      <w:tr w:rsidR="000C1F39" w:rsidRPr="00480ADB" w14:paraId="4120BDEA" w14:textId="77777777" w:rsidTr="00E74B6F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72230" w14:textId="77777777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80ADB">
              <w:rPr>
                <w:rFonts w:ascii="Calibri" w:hAnsi="Calibri"/>
                <w:b/>
                <w:bCs/>
                <w:color w:val="000000"/>
              </w:rPr>
              <w:t>Sr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E73E03" w14:textId="77777777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Internal Vendor Code</w:t>
            </w:r>
          </w:p>
        </w:tc>
        <w:tc>
          <w:tcPr>
            <w:tcW w:w="6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2EA3C" w14:textId="77777777" w:rsidR="000C1F39" w:rsidRPr="00480ADB" w:rsidRDefault="000C1F39" w:rsidP="00E74B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80ADB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0C1F39" w:rsidRPr="00480ADB" w14:paraId="3D1F4B3F" w14:textId="77777777" w:rsidTr="00E74B6F">
        <w:trPr>
          <w:trHeight w:val="53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83BD" w14:textId="77777777" w:rsidR="000C1F39" w:rsidRPr="00480ADB" w:rsidRDefault="000C1F39" w:rsidP="00E74B6F">
            <w:pPr>
              <w:jc w:val="center"/>
              <w:rPr>
                <w:rFonts w:ascii="Calibri" w:hAnsi="Calibri"/>
                <w:color w:val="000000"/>
              </w:rPr>
            </w:pPr>
            <w:r w:rsidRPr="00480AD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B94F" w14:textId="0A3F649A" w:rsidR="000C1F39" w:rsidRPr="00480ADB" w:rsidRDefault="009C3D5F" w:rsidP="00E74B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CSI</w:t>
            </w:r>
          </w:p>
        </w:tc>
        <w:tc>
          <w:tcPr>
            <w:tcW w:w="6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E8C4" w14:textId="3E228EAB" w:rsidR="000C1F39" w:rsidRPr="00F37C62" w:rsidRDefault="009C3D5F" w:rsidP="00E74B6F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Systems Inc.</w:t>
            </w:r>
          </w:p>
        </w:tc>
      </w:tr>
    </w:tbl>
    <w:p w14:paraId="74967185" w14:textId="77777777" w:rsidR="000C1F39" w:rsidRPr="003D627A" w:rsidRDefault="000C1F39" w:rsidP="000C1F39"/>
    <w:p w14:paraId="0DD09A7E" w14:textId="77777777" w:rsidR="000C1F39" w:rsidRPr="0069140E" w:rsidRDefault="000C1F39" w:rsidP="00E06A6F"/>
    <w:sectPr w:rsidR="000C1F39" w:rsidRPr="0069140E" w:rsidSect="00C56816">
      <w:headerReference w:type="default" r:id="rId27"/>
      <w:footerReference w:type="default" r:id="rId28"/>
      <w:pgSz w:w="12240" w:h="15840"/>
      <w:pgMar w:top="2880" w:right="90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EA456" w14:textId="77777777" w:rsidR="00AC340D" w:rsidRDefault="00AC340D" w:rsidP="00FC62BB">
      <w:r>
        <w:separator/>
      </w:r>
    </w:p>
  </w:endnote>
  <w:endnote w:type="continuationSeparator" w:id="0">
    <w:p w14:paraId="16891EEE" w14:textId="77777777" w:rsidR="00AC340D" w:rsidRDefault="00AC340D" w:rsidP="00FC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7480F" w14:textId="505497C2" w:rsidR="000E602D" w:rsidRPr="00D104FD" w:rsidRDefault="000E602D" w:rsidP="00D104FD">
    <w:pPr>
      <w:pStyle w:val="NoSpacing"/>
      <w:jc w:val="center"/>
      <w:rPr>
        <w:rFonts w:ascii="Arial" w:hAnsi="Arial" w:cs="Arial"/>
        <w:snapToGrid w:val="0"/>
        <w:sz w:val="18"/>
      </w:rPr>
    </w:pPr>
    <w:r w:rsidRPr="00D104FD">
      <w:rPr>
        <w:rFonts w:ascii="Arial" w:hAnsi="Arial" w:cs="Arial"/>
        <w:snapToGrid w:val="0"/>
        <w:sz w:val="18"/>
      </w:rPr>
      <w:t xml:space="preserve">This document valid on the date printed on </w:t>
    </w:r>
    <w:r w:rsidRPr="00D104FD">
      <w:rPr>
        <w:rFonts w:ascii="Arial" w:hAnsi="Arial" w:cs="Arial"/>
        <w:snapToGrid w:val="0"/>
        <w:sz w:val="18"/>
      </w:rPr>
      <w:fldChar w:fldCharType="begin"/>
    </w:r>
    <w:r w:rsidRPr="00D104FD">
      <w:rPr>
        <w:rFonts w:ascii="Arial" w:hAnsi="Arial" w:cs="Arial"/>
        <w:snapToGrid w:val="0"/>
        <w:sz w:val="18"/>
      </w:rPr>
      <w:instrText xml:space="preserve"> DATE \@ "MMMM d, yyyy" </w:instrText>
    </w:r>
    <w:r w:rsidRPr="00D104FD">
      <w:rPr>
        <w:rFonts w:ascii="Arial" w:hAnsi="Arial" w:cs="Arial"/>
        <w:snapToGrid w:val="0"/>
        <w:sz w:val="18"/>
      </w:rPr>
      <w:fldChar w:fldCharType="separate"/>
    </w:r>
    <w:r w:rsidR="008F0C50">
      <w:rPr>
        <w:rFonts w:ascii="Arial" w:hAnsi="Arial" w:cs="Arial"/>
        <w:noProof/>
        <w:snapToGrid w:val="0"/>
        <w:sz w:val="18"/>
      </w:rPr>
      <w:t>October 2, 2017</w:t>
    </w:r>
    <w:r w:rsidRPr="00D104FD">
      <w:rPr>
        <w:rFonts w:ascii="Arial" w:hAnsi="Arial" w:cs="Arial"/>
        <w:snapToGrid w:val="0"/>
        <w:sz w:val="18"/>
      </w:rPr>
      <w:fldChar w:fldCharType="end"/>
    </w:r>
    <w:r w:rsidRPr="00D104FD">
      <w:rPr>
        <w:rFonts w:ascii="Arial" w:hAnsi="Arial" w:cs="Arial"/>
        <w:snapToGrid w:val="0"/>
        <w:sz w:val="18"/>
      </w:rPr>
      <w:t>.</w:t>
    </w:r>
  </w:p>
  <w:p w14:paraId="45E5F0AA" w14:textId="1CC4B5F0" w:rsidR="000E602D" w:rsidRPr="00D104FD" w:rsidRDefault="000E602D" w:rsidP="00D104FD">
    <w:pPr>
      <w:pStyle w:val="NoSpacing"/>
      <w:jc w:val="center"/>
      <w:rPr>
        <w:rFonts w:ascii="Arial" w:hAnsi="Arial" w:cs="Arial"/>
        <w:sz w:val="18"/>
      </w:rPr>
    </w:pPr>
    <w:r w:rsidRPr="00D104FD">
      <w:rPr>
        <w:rFonts w:ascii="Arial" w:hAnsi="Arial" w:cs="Arial"/>
        <w:snapToGrid w:val="0"/>
        <w:sz w:val="18"/>
      </w:rPr>
      <w:t>All information confidential and proprietary of Ingram Micro Inc</w:t>
    </w:r>
    <w:r w:rsidRPr="00D104FD">
      <w:rPr>
        <w:rFonts w:ascii="Arial" w:hAnsi="Arial" w:cs="Arial"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DE87C" w14:textId="77777777" w:rsidR="00AC340D" w:rsidRDefault="00AC340D" w:rsidP="00FC62BB">
      <w:r>
        <w:separator/>
      </w:r>
    </w:p>
  </w:footnote>
  <w:footnote w:type="continuationSeparator" w:id="0">
    <w:p w14:paraId="7BD146E7" w14:textId="77777777" w:rsidR="00AC340D" w:rsidRDefault="00AC340D" w:rsidP="00FC6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3F6A7" w14:textId="4D859B21" w:rsidR="000E602D" w:rsidRDefault="000E602D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3F3E15B" wp14:editId="10E46D05">
          <wp:simplePos x="0" y="0"/>
          <wp:positionH relativeFrom="page">
            <wp:align>right</wp:align>
          </wp:positionH>
          <wp:positionV relativeFrom="paragraph">
            <wp:posOffset>-475351</wp:posOffset>
          </wp:positionV>
          <wp:extent cx="7769890" cy="1590675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WrdHd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90" cy="1590675"/>
                  </a:xfrm>
                  <a:prstGeom prst="rect">
                    <a:avLst/>
                  </a:prstGeom>
                  <a:effectLst/>
                  <a:extLst>
                    <a:ext uri="{FAA26D3D-D897-4be2-8F04-BA451C77F1D7}">
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498">
      <w:rPr>
        <w:rFonts w:ascii="Helvetica" w:hAnsi="Helvetica"/>
        <w:b/>
        <w:noProof/>
        <w:color w:val="0089C9"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C29BDA" wp14:editId="199D2CD0">
              <wp:simplePos x="0" y="0"/>
              <wp:positionH relativeFrom="column">
                <wp:posOffset>4657725</wp:posOffset>
              </wp:positionH>
              <wp:positionV relativeFrom="paragraph">
                <wp:posOffset>47625</wp:posOffset>
              </wp:positionV>
              <wp:extent cx="2208530" cy="666750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853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31605E" w14:textId="3B7A8F82" w:rsidR="000E602D" w:rsidRPr="00D104FD" w:rsidRDefault="000E602D" w:rsidP="00D104FD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D104F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Rev</w:t>
                          </w:r>
                          <w:r w:rsidRPr="00D104FD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1.0</w:t>
                          </w:r>
                        </w:p>
                        <w:p w14:paraId="054ADB01" w14:textId="38D99193" w:rsidR="000E602D" w:rsidRPr="00D104FD" w:rsidRDefault="000E602D" w:rsidP="00D104FD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D104F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Rev Date:</w:t>
                          </w:r>
                          <w:r w:rsidRPr="00D104FD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Aug. 21, 2017</w:t>
                          </w:r>
                        </w:p>
                        <w:p w14:paraId="117A015A" w14:textId="291BC834" w:rsidR="000E602D" w:rsidRPr="00D104FD" w:rsidRDefault="000E602D" w:rsidP="00D104FD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D104F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Approver:</w:t>
                          </w:r>
                          <w:r w:rsidRPr="00D104FD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US IS Sys Eng</w:t>
                          </w:r>
                        </w:p>
                        <w:p w14:paraId="1092927F" w14:textId="77777777" w:rsidR="000E602D" w:rsidRPr="00C22B58" w:rsidRDefault="000E602D" w:rsidP="00C22B58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54864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66.75pt;margin-top:3.75pt;width:173.9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" filled="f" stroked="f">
              <v:textbox inset=",4.32pt">
                <w:txbxContent>
                  <w:p w14:paraId="5431605E" w14:textId="3B7A8F82" w:rsidR="000E602D" w:rsidRPr="00D104FD" w:rsidRDefault="000E602D" w:rsidP="00D104FD">
                    <w:pPr>
                      <w:pStyle w:val="NoSpacing"/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  <w:r w:rsidRPr="00D104FD"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Rev</w:t>
                    </w:r>
                    <w:r w:rsidRPr="00D104FD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1.0</w:t>
                    </w:r>
                  </w:p>
                  <w:p w14:paraId="054ADB01" w14:textId="38D99193" w:rsidR="000E602D" w:rsidRPr="00D104FD" w:rsidRDefault="000E602D" w:rsidP="00D104FD">
                    <w:pPr>
                      <w:pStyle w:val="NoSpacing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  <w:r w:rsidRPr="00D104FD"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Rev Date:</w:t>
                    </w:r>
                    <w:r w:rsidRPr="00D104FD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Aug. 21, 2017</w:t>
                    </w:r>
                  </w:p>
                  <w:p w14:paraId="117A015A" w14:textId="291BC834" w:rsidR="000E602D" w:rsidRPr="00D104FD" w:rsidRDefault="000E602D" w:rsidP="00D104FD">
                    <w:pPr>
                      <w:pStyle w:val="NoSpacing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  <w:r w:rsidRPr="00D104FD"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Approver:</w:t>
                    </w:r>
                    <w:r w:rsidRPr="00D104FD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  <w:t>US IS Sys Eng</w:t>
                    </w:r>
                  </w:p>
                  <w:p w14:paraId="1092927F" w14:textId="77777777" w:rsidR="000E602D" w:rsidRPr="00C22B58" w:rsidRDefault="000E602D" w:rsidP="00C22B58">
                    <w:pPr>
                      <w:jc w:val="right"/>
                      <w:rPr>
                        <w:rFonts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CA7498">
      <w:rPr>
        <w:rFonts w:ascii="Helvetica" w:hAnsi="Helvetica"/>
        <w:b/>
        <w:noProof/>
        <w:color w:val="0089C9"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329E2B" wp14:editId="5C82B710">
              <wp:simplePos x="0" y="0"/>
              <wp:positionH relativeFrom="column">
                <wp:posOffset>2026920</wp:posOffset>
              </wp:positionH>
              <wp:positionV relativeFrom="paragraph">
                <wp:posOffset>-152400</wp:posOffset>
              </wp:positionV>
              <wp:extent cx="2971800" cy="967740"/>
              <wp:effectExtent l="0" t="0" r="0" b="381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2F667D" w14:textId="4B28332A" w:rsidR="000E602D" w:rsidRPr="00D104FD" w:rsidRDefault="000E602D" w:rsidP="00B924C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Deal API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54864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59.6pt;margin-top:-12pt;width:234pt;height:7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" filled="f" stroked="f">
              <v:textbox inset=",4.32pt">
                <w:txbxContent>
                  <w:p w14:paraId="362F667D" w14:textId="4B28332A" w:rsidR="000E602D" w:rsidRPr="00D104FD" w:rsidRDefault="000E602D" w:rsidP="00B924C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Deal API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A7498">
      <w:rPr>
        <w:rFonts w:ascii="Helvetica" w:hAnsi="Helvetica"/>
        <w:b/>
        <w:noProof/>
        <w:color w:val="0089C9"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6781B2" wp14:editId="6ECC0B5F">
              <wp:simplePos x="0" y="0"/>
              <wp:positionH relativeFrom="column">
                <wp:posOffset>-463550</wp:posOffset>
              </wp:positionH>
              <wp:positionV relativeFrom="paragraph">
                <wp:posOffset>582295</wp:posOffset>
              </wp:positionV>
              <wp:extent cx="3702050" cy="452120"/>
              <wp:effectExtent l="0" t="0" r="0" b="5080"/>
              <wp:wrapSquare wrapText="bothSides"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2050" cy="45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00903D" w14:textId="46DAA3EC" w:rsidR="000E602D" w:rsidRPr="00D104FD" w:rsidRDefault="000E602D" w:rsidP="00D104FD">
                          <w:pPr>
                            <w:pStyle w:val="NoSpacing"/>
                            <w:ind w:left="360"/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t>Information Technology</w:t>
                          </w:r>
                        </w:p>
                        <w:p w14:paraId="18F71BAE" w14:textId="26CAA9C1" w:rsidR="000E602D" w:rsidRPr="00D104FD" w:rsidRDefault="000E602D" w:rsidP="00D104FD">
                          <w:pPr>
                            <w:pStyle w:val="NoSpacing"/>
                            <w:ind w:left="360"/>
                            <w:rPr>
                              <w:rFonts w:ascii="Arial" w:hAnsi="Arial" w:cs="Arial"/>
                              <w:b/>
                              <w:color w:val="FFFFFF" w:themeColor="background1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</w:rPr>
                            <w:t>Global API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54864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36.5pt;margin-top:45.85pt;width:291.5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" filled="f" stroked="f">
              <v:textbox inset=",4.32pt">
                <w:txbxContent>
                  <w:p w14:paraId="0E00903D" w14:textId="46DAA3EC" w:rsidR="000E602D" w:rsidRPr="00D104FD" w:rsidRDefault="000E602D" w:rsidP="00D104FD">
                    <w:pPr>
                      <w:pStyle w:val="NoSpacing"/>
                      <w:ind w:left="360"/>
                      <w:rPr>
                        <w:rFonts w:ascii="Arial" w:hAnsi="Arial" w:cs="Arial"/>
                        <w:b/>
                        <w:color w:val="FFFFFF" w:themeColor="background1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</w:rPr>
                      <w:t>Information Technology</w:t>
                    </w:r>
                  </w:p>
                  <w:p w14:paraId="18F71BAE" w14:textId="26CAA9C1" w:rsidR="000E602D" w:rsidRPr="00D104FD" w:rsidRDefault="000E602D" w:rsidP="00D104FD">
                    <w:pPr>
                      <w:pStyle w:val="NoSpacing"/>
                      <w:ind w:left="360"/>
                      <w:rPr>
                        <w:rFonts w:ascii="Arial" w:hAnsi="Arial" w:cs="Arial"/>
                        <w:b/>
                        <w:color w:val="FFFFFF" w:themeColor="background1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</w:rPr>
                      <w:t>Global API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A7498">
      <w:rPr>
        <w:rFonts w:ascii="Helvetica" w:hAnsi="Helvetica"/>
        <w:b/>
        <w:noProof/>
        <w:color w:val="0089C9"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5A1B1A" wp14:editId="59A0B0B6">
              <wp:simplePos x="0" y="0"/>
              <wp:positionH relativeFrom="column">
                <wp:posOffset>5850255</wp:posOffset>
              </wp:positionH>
              <wp:positionV relativeFrom="paragraph">
                <wp:posOffset>788670</wp:posOffset>
              </wp:positionV>
              <wp:extent cx="1075690" cy="246380"/>
              <wp:effectExtent l="0" t="0" r="0" b="1270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569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00609" w14:textId="77777777" w:rsidR="000E602D" w:rsidRPr="00C22B58" w:rsidRDefault="000E602D" w:rsidP="00C22B58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0C50">
                            <w:rPr>
                              <w:rFonts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C22B58"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0C50">
                            <w:rPr>
                              <w:rFonts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20</w:t>
                          </w:r>
                          <w:r w:rsidRPr="00C22B58">
                            <w:rPr>
                              <w:rFonts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1A745306" w14:textId="77777777" w:rsidR="000E602D" w:rsidRPr="00C22B58" w:rsidRDefault="000E602D" w:rsidP="00C22B58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54864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460.65pt;margin-top:62.1pt;width:84.7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" filled="f" stroked="f">
              <v:textbox inset=",4.32pt">
                <w:txbxContent>
                  <w:p w14:paraId="10800609" w14:textId="77777777" w:rsidR="000E602D" w:rsidRPr="00C22B58" w:rsidRDefault="000E602D" w:rsidP="00C22B58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instrText xml:space="preserve"> PAGE </w:instrText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F0C50">
                      <w:rPr>
                        <w:rFonts w:cs="Arial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t xml:space="preserve"> of </w:t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instrText xml:space="preserve"> NUMPAGES </w:instrText>
                    </w:r>
                    <w:r w:rsidRPr="00C22B58">
                      <w:rPr>
                        <w:rFonts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F0C50">
                      <w:rPr>
                        <w:rFonts w:cs="Arial"/>
                        <w:noProof/>
                        <w:color w:val="FFFFFF" w:themeColor="background1"/>
                        <w:sz w:val="20"/>
                        <w:szCs w:val="20"/>
                      </w:rPr>
                      <w:t>20</w:t>
                    </w:r>
                    <w:r w:rsidRPr="00C22B58">
                      <w:rPr>
                        <w:rFonts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1A745306" w14:textId="77777777" w:rsidR="000E602D" w:rsidRPr="00C22B58" w:rsidRDefault="000E602D" w:rsidP="00C22B58">
                    <w:pPr>
                      <w:jc w:val="right"/>
                      <w:rPr>
                        <w:rFonts w:cs="Arial"/>
                        <w:color w:val="FFFFFF" w:themeColor="background1"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57000"/>
                          </w14:srgbClr>
                        </w14:shadow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493"/>
    <w:multiLevelType w:val="hybridMultilevel"/>
    <w:tmpl w:val="6D70D7EA"/>
    <w:lvl w:ilvl="0" w:tplc="CA9EB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B10E7"/>
    <w:multiLevelType w:val="hybridMultilevel"/>
    <w:tmpl w:val="8CEA5DFE"/>
    <w:lvl w:ilvl="0" w:tplc="07547100">
      <w:start w:val="1"/>
      <w:numFmt w:val="decimal"/>
      <w:lvlText w:val="%1.0"/>
      <w:lvlJc w:val="left"/>
      <w:pPr>
        <w:ind w:left="-12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AD43396">
      <w:start w:val="1"/>
      <w:numFmt w:val="decimal"/>
      <w:lvlText w:val="%2.1"/>
      <w:lvlJc w:val="left"/>
      <w:pPr>
        <w:ind w:left="-72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>
    <w:nsid w:val="0E185269"/>
    <w:multiLevelType w:val="hybridMultilevel"/>
    <w:tmpl w:val="9F9490FE"/>
    <w:lvl w:ilvl="0" w:tplc="0A50184C">
      <w:start w:val="1"/>
      <w:numFmt w:val="decimal"/>
      <w:lvlText w:val="2.%1"/>
      <w:lvlJc w:val="left"/>
      <w:pPr>
        <w:ind w:left="360" w:hanging="360"/>
      </w:pPr>
      <w:rPr>
        <w:rFonts w:hint="default"/>
        <w:b/>
        <w:i w:val="0"/>
        <w:color w:val="2F6681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>
    <w:nsid w:val="1141290F"/>
    <w:multiLevelType w:val="hybridMultilevel"/>
    <w:tmpl w:val="A3A44742"/>
    <w:lvl w:ilvl="0" w:tplc="FE7A34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C23F8"/>
    <w:multiLevelType w:val="hybridMultilevel"/>
    <w:tmpl w:val="0498AC02"/>
    <w:lvl w:ilvl="0" w:tplc="3DEC013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3746A8B"/>
    <w:multiLevelType w:val="hybridMultilevel"/>
    <w:tmpl w:val="E2C8D494"/>
    <w:lvl w:ilvl="0" w:tplc="93022BA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1048F9"/>
    <w:multiLevelType w:val="hybridMultilevel"/>
    <w:tmpl w:val="4F3E8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BA04CA"/>
    <w:multiLevelType w:val="multilevel"/>
    <w:tmpl w:val="92066B3C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144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3.%2"/>
      <w:lvlJc w:val="left"/>
      <w:pPr>
        <w:ind w:left="4320" w:hanging="1440"/>
      </w:pPr>
      <w:rPr>
        <w:rFonts w:ascii="Arial" w:hAnsi="Arial" w:hint="default"/>
        <w:b w:val="0"/>
        <w:i w:val="0"/>
        <w:color w:val="auto"/>
        <w:sz w:val="22"/>
      </w:rPr>
    </w:lvl>
    <w:lvl w:ilvl="3">
      <w:start w:val="1"/>
      <w:numFmt w:val="decimal"/>
      <w:lvlText w:val="%4.%3"/>
      <w:lvlJc w:val="left"/>
      <w:pPr>
        <w:ind w:left="5760" w:hanging="144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5.%4"/>
      <w:lvlJc w:val="left"/>
      <w:pPr>
        <w:ind w:left="7200" w:hanging="1440"/>
      </w:pPr>
      <w:rPr>
        <w:rFonts w:ascii="Arial" w:hAnsi="Arial" w:hint="default"/>
        <w:b w:val="0"/>
        <w:i w:val="0"/>
        <w:color w:val="auto"/>
        <w:sz w:val="22"/>
      </w:rPr>
    </w:lvl>
    <w:lvl w:ilvl="5">
      <w:start w:val="1"/>
      <w:numFmt w:val="decimal"/>
      <w:lvlText w:val="%6.%5"/>
      <w:lvlJc w:val="left"/>
      <w:pPr>
        <w:ind w:left="8640" w:hanging="144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7.%6"/>
      <w:lvlJc w:val="left"/>
      <w:pPr>
        <w:ind w:left="10080" w:hanging="1440"/>
      </w:pPr>
      <w:rPr>
        <w:rFonts w:ascii="Arial" w:hAnsi="Arial" w:hint="default"/>
        <w:b w:val="0"/>
        <w:i w:val="0"/>
        <w:color w:val="auto"/>
        <w:sz w:val="22"/>
      </w:rPr>
    </w:lvl>
    <w:lvl w:ilvl="7">
      <w:start w:val="1"/>
      <w:numFmt w:val="decimal"/>
      <w:lvlText w:val="%8.%7"/>
      <w:lvlJc w:val="left"/>
      <w:pPr>
        <w:ind w:left="11520" w:hanging="1440"/>
      </w:pPr>
      <w:rPr>
        <w:rFonts w:ascii="Arial" w:hAnsi="Arial" w:hint="default"/>
        <w:b w:val="0"/>
        <w:i w:val="0"/>
        <w:color w:val="auto"/>
        <w:sz w:val="22"/>
      </w:rPr>
    </w:lvl>
    <w:lvl w:ilvl="8">
      <w:start w:val="1"/>
      <w:numFmt w:val="decimal"/>
      <w:lvlText w:val="%9.%8"/>
      <w:lvlJc w:val="left"/>
      <w:pPr>
        <w:ind w:left="12960" w:hanging="1440"/>
      </w:pPr>
      <w:rPr>
        <w:rFonts w:ascii="Arial" w:hAnsi="Arial" w:hint="default"/>
        <w:b w:val="0"/>
        <w:i w:val="0"/>
        <w:color w:val="auto"/>
        <w:sz w:val="22"/>
      </w:rPr>
    </w:lvl>
  </w:abstractNum>
  <w:abstractNum w:abstractNumId="8">
    <w:nsid w:val="1BAA7F84"/>
    <w:multiLevelType w:val="hybridMultilevel"/>
    <w:tmpl w:val="6FC690D8"/>
    <w:lvl w:ilvl="0" w:tplc="FC12F8C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D638C"/>
    <w:multiLevelType w:val="hybridMultilevel"/>
    <w:tmpl w:val="AE382F66"/>
    <w:lvl w:ilvl="0" w:tplc="FE1C1CE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B3F1E"/>
    <w:multiLevelType w:val="hybridMultilevel"/>
    <w:tmpl w:val="310C0428"/>
    <w:lvl w:ilvl="0" w:tplc="5748C910">
      <w:start w:val="1"/>
      <w:numFmt w:val="decimal"/>
      <w:lvlText w:val="%1.0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C76D7F"/>
    <w:multiLevelType w:val="hybridMultilevel"/>
    <w:tmpl w:val="E798605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238E34FE"/>
    <w:multiLevelType w:val="hybridMultilevel"/>
    <w:tmpl w:val="03844614"/>
    <w:lvl w:ilvl="0" w:tplc="FE7A34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A9124">
      <w:start w:val="1"/>
      <w:numFmt w:val="decimal"/>
      <w:lvlText w:val="%3"/>
      <w:lvlJc w:val="left"/>
      <w:pPr>
        <w:ind w:left="216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2C43D4"/>
    <w:multiLevelType w:val="hybridMultilevel"/>
    <w:tmpl w:val="C53E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E5377"/>
    <w:multiLevelType w:val="multilevel"/>
    <w:tmpl w:val="F0B845B2"/>
    <w:lvl w:ilvl="0">
      <w:start w:val="1"/>
      <w:numFmt w:val="decimal"/>
      <w:pStyle w:val="Heading1"/>
      <w:lvlText w:val="%1."/>
      <w:lvlJc w:val="left"/>
      <w:pPr>
        <w:ind w:left="479" w:hanging="360"/>
      </w:pPr>
      <w:rPr>
        <w:rFonts w:hint="default"/>
        <w:b/>
        <w:bCs/>
        <w:i w:val="0"/>
        <w:color w:val="2F6681"/>
        <w:w w:val="108"/>
        <w:sz w:val="40"/>
        <w:szCs w:val="40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Arial" w:eastAsia="Arial" w:hAnsi="Arial" w:hint="default"/>
        <w:b/>
        <w:bCs/>
        <w:color w:val="2F6681"/>
        <w:spacing w:val="-1"/>
        <w:w w:val="106"/>
        <w:sz w:val="28"/>
        <w:szCs w:val="28"/>
      </w:rPr>
    </w:lvl>
    <w:lvl w:ilvl="2">
      <w:start w:val="1"/>
      <w:numFmt w:val="bullet"/>
      <w:lvlText w:val="•"/>
      <w:lvlJc w:val="left"/>
      <w:pPr>
        <w:ind w:left="695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40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0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00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80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60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40" w:hanging="576"/>
      </w:pPr>
      <w:rPr>
        <w:rFonts w:hint="default"/>
      </w:rPr>
    </w:lvl>
  </w:abstractNum>
  <w:abstractNum w:abstractNumId="15">
    <w:nsid w:val="2906048C"/>
    <w:multiLevelType w:val="hybridMultilevel"/>
    <w:tmpl w:val="3A80C9DE"/>
    <w:lvl w:ilvl="0" w:tplc="EF1A406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>
    <w:nsid w:val="2CD52498"/>
    <w:multiLevelType w:val="multilevel"/>
    <w:tmpl w:val="D46E0AE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>
    <w:nsid w:val="33EE6FEE"/>
    <w:multiLevelType w:val="hybridMultilevel"/>
    <w:tmpl w:val="A9AA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861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7087D1F"/>
    <w:multiLevelType w:val="multilevel"/>
    <w:tmpl w:val="D46E0AE4"/>
    <w:styleLink w:val="PolicyStyle"/>
    <w:lvl w:ilvl="0">
      <w:start w:val="1"/>
      <w:numFmt w:val="decimal"/>
      <w:pStyle w:val="PolicyH1"/>
      <w:lvlText w:val="%1.0"/>
      <w:lvlJc w:val="left"/>
      <w:pPr>
        <w:ind w:left="1080" w:hanging="720"/>
      </w:pPr>
      <w:rPr>
        <w:rFonts w:ascii="Arial" w:hAnsi="Arial" w:hint="default"/>
        <w:b/>
        <w:sz w:val="22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0">
    <w:nsid w:val="39192CFB"/>
    <w:multiLevelType w:val="hybridMultilevel"/>
    <w:tmpl w:val="DB804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CE4CFC"/>
    <w:multiLevelType w:val="hybridMultilevel"/>
    <w:tmpl w:val="456EEA7C"/>
    <w:lvl w:ilvl="0" w:tplc="5D4CC26E">
      <w:start w:val="1"/>
      <w:numFmt w:val="bullet"/>
      <w:lvlText w:val=""/>
      <w:lvlJc w:val="left"/>
      <w:pPr>
        <w:ind w:left="894" w:hanging="399"/>
      </w:pPr>
      <w:rPr>
        <w:rFonts w:ascii="Symbol" w:eastAsia="Symbol" w:hAnsi="Symbol" w:hint="default"/>
        <w:w w:val="76"/>
        <w:sz w:val="20"/>
        <w:szCs w:val="20"/>
      </w:rPr>
    </w:lvl>
    <w:lvl w:ilvl="1" w:tplc="7864173C">
      <w:start w:val="1"/>
      <w:numFmt w:val="bullet"/>
      <w:lvlText w:val="•"/>
      <w:lvlJc w:val="left"/>
      <w:pPr>
        <w:ind w:left="1717" w:hanging="399"/>
      </w:pPr>
      <w:rPr>
        <w:rFonts w:hint="default"/>
      </w:rPr>
    </w:lvl>
    <w:lvl w:ilvl="2" w:tplc="B800687E">
      <w:start w:val="1"/>
      <w:numFmt w:val="bullet"/>
      <w:lvlText w:val="•"/>
      <w:lvlJc w:val="left"/>
      <w:pPr>
        <w:ind w:left="2539" w:hanging="399"/>
      </w:pPr>
      <w:rPr>
        <w:rFonts w:hint="default"/>
      </w:rPr>
    </w:lvl>
    <w:lvl w:ilvl="3" w:tplc="05B4268C">
      <w:start w:val="1"/>
      <w:numFmt w:val="bullet"/>
      <w:lvlText w:val="•"/>
      <w:lvlJc w:val="left"/>
      <w:pPr>
        <w:ind w:left="3362" w:hanging="399"/>
      </w:pPr>
      <w:rPr>
        <w:rFonts w:hint="default"/>
      </w:rPr>
    </w:lvl>
    <w:lvl w:ilvl="4" w:tplc="2DF2F80A">
      <w:start w:val="1"/>
      <w:numFmt w:val="bullet"/>
      <w:lvlText w:val="•"/>
      <w:lvlJc w:val="left"/>
      <w:pPr>
        <w:ind w:left="4184" w:hanging="399"/>
      </w:pPr>
      <w:rPr>
        <w:rFonts w:hint="default"/>
      </w:rPr>
    </w:lvl>
    <w:lvl w:ilvl="5" w:tplc="492A50BA">
      <w:start w:val="1"/>
      <w:numFmt w:val="bullet"/>
      <w:lvlText w:val="•"/>
      <w:lvlJc w:val="left"/>
      <w:pPr>
        <w:ind w:left="5007" w:hanging="399"/>
      </w:pPr>
      <w:rPr>
        <w:rFonts w:hint="default"/>
      </w:rPr>
    </w:lvl>
    <w:lvl w:ilvl="6" w:tplc="5A9EDC40">
      <w:start w:val="1"/>
      <w:numFmt w:val="bullet"/>
      <w:lvlText w:val="•"/>
      <w:lvlJc w:val="left"/>
      <w:pPr>
        <w:ind w:left="5829" w:hanging="399"/>
      </w:pPr>
      <w:rPr>
        <w:rFonts w:hint="default"/>
      </w:rPr>
    </w:lvl>
    <w:lvl w:ilvl="7" w:tplc="456E0420">
      <w:start w:val="1"/>
      <w:numFmt w:val="bullet"/>
      <w:lvlText w:val="•"/>
      <w:lvlJc w:val="left"/>
      <w:pPr>
        <w:ind w:left="6652" w:hanging="399"/>
      </w:pPr>
      <w:rPr>
        <w:rFonts w:hint="default"/>
      </w:rPr>
    </w:lvl>
    <w:lvl w:ilvl="8" w:tplc="A9C0B580">
      <w:start w:val="1"/>
      <w:numFmt w:val="bullet"/>
      <w:lvlText w:val="•"/>
      <w:lvlJc w:val="left"/>
      <w:pPr>
        <w:ind w:left="7474" w:hanging="399"/>
      </w:pPr>
      <w:rPr>
        <w:rFonts w:hint="default"/>
      </w:rPr>
    </w:lvl>
  </w:abstractNum>
  <w:abstractNum w:abstractNumId="22">
    <w:nsid w:val="3AFC2435"/>
    <w:multiLevelType w:val="hybridMultilevel"/>
    <w:tmpl w:val="FB942ABC"/>
    <w:lvl w:ilvl="0" w:tplc="5E3EFFC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937DF"/>
    <w:multiLevelType w:val="hybridMultilevel"/>
    <w:tmpl w:val="3B28CAF2"/>
    <w:lvl w:ilvl="0" w:tplc="5748C910">
      <w:start w:val="1"/>
      <w:numFmt w:val="decimal"/>
      <w:lvlText w:val="%1.0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B1B8C"/>
    <w:multiLevelType w:val="hybridMultilevel"/>
    <w:tmpl w:val="13F87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F15816"/>
    <w:multiLevelType w:val="hybridMultilevel"/>
    <w:tmpl w:val="F52AE1B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502D25D0"/>
    <w:multiLevelType w:val="hybridMultilevel"/>
    <w:tmpl w:val="B83EA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4E4241"/>
    <w:multiLevelType w:val="multilevel"/>
    <w:tmpl w:val="21A4D1BC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decimal"/>
      <w:lvlText w:val="%2%1..%3."/>
      <w:lvlJc w:val="left"/>
      <w:pPr>
        <w:ind w:left="2160" w:hanging="720"/>
      </w:pPr>
      <w:rPr>
        <w:rFonts w:ascii="Arial" w:hAnsi="Arial" w:hint="default"/>
        <w:b w:val="0"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rFonts w:hint="default"/>
      </w:rPr>
    </w:lvl>
  </w:abstractNum>
  <w:abstractNum w:abstractNumId="28">
    <w:nsid w:val="5C5A3043"/>
    <w:multiLevelType w:val="hybridMultilevel"/>
    <w:tmpl w:val="5D5AA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EF1845"/>
    <w:multiLevelType w:val="hybridMultilevel"/>
    <w:tmpl w:val="FD8A597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3382336"/>
    <w:multiLevelType w:val="multilevel"/>
    <w:tmpl w:val="D46E0AE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1">
    <w:nsid w:val="69A417CC"/>
    <w:multiLevelType w:val="multilevel"/>
    <w:tmpl w:val="D46E0AE4"/>
    <w:numStyleLink w:val="PolicyStyle"/>
  </w:abstractNum>
  <w:abstractNum w:abstractNumId="32">
    <w:nsid w:val="6C5B3E36"/>
    <w:multiLevelType w:val="hybridMultilevel"/>
    <w:tmpl w:val="A88218CA"/>
    <w:lvl w:ilvl="0" w:tplc="5748C910">
      <w:start w:val="1"/>
      <w:numFmt w:val="decimal"/>
      <w:lvlText w:val="%1.0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C13EE5"/>
    <w:multiLevelType w:val="hybridMultilevel"/>
    <w:tmpl w:val="2AC8B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F067935"/>
    <w:multiLevelType w:val="hybridMultilevel"/>
    <w:tmpl w:val="8F321E74"/>
    <w:lvl w:ilvl="0" w:tplc="5748C910">
      <w:start w:val="1"/>
      <w:numFmt w:val="decimal"/>
      <w:lvlText w:val="%1.0"/>
      <w:lvlJc w:val="left"/>
      <w:pPr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FC81FCF"/>
    <w:multiLevelType w:val="hybridMultilevel"/>
    <w:tmpl w:val="24288B68"/>
    <w:lvl w:ilvl="0" w:tplc="703C4E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1325CB5"/>
    <w:multiLevelType w:val="hybridMultilevel"/>
    <w:tmpl w:val="B246A22E"/>
    <w:lvl w:ilvl="0" w:tplc="D9CC0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0C6330"/>
    <w:multiLevelType w:val="multilevel"/>
    <w:tmpl w:val="FD7E78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28"/>
  </w:num>
  <w:num w:numId="4">
    <w:abstractNumId w:val="6"/>
  </w:num>
  <w:num w:numId="5">
    <w:abstractNumId w:val="24"/>
  </w:num>
  <w:num w:numId="6">
    <w:abstractNumId w:val="17"/>
  </w:num>
  <w:num w:numId="7">
    <w:abstractNumId w:val="1"/>
  </w:num>
  <w:num w:numId="8">
    <w:abstractNumId w:val="26"/>
  </w:num>
  <w:num w:numId="9">
    <w:abstractNumId w:val="23"/>
  </w:num>
  <w:num w:numId="10">
    <w:abstractNumId w:val="13"/>
  </w:num>
  <w:num w:numId="11">
    <w:abstractNumId w:val="34"/>
  </w:num>
  <w:num w:numId="12">
    <w:abstractNumId w:val="10"/>
  </w:num>
  <w:num w:numId="13">
    <w:abstractNumId w:val="32"/>
  </w:num>
  <w:num w:numId="14">
    <w:abstractNumId w:val="27"/>
  </w:num>
  <w:num w:numId="15">
    <w:abstractNumId w:val="7"/>
  </w:num>
  <w:num w:numId="16">
    <w:abstractNumId w:val="36"/>
  </w:num>
  <w:num w:numId="17">
    <w:abstractNumId w:val="16"/>
  </w:num>
  <w:num w:numId="18">
    <w:abstractNumId w:val="30"/>
  </w:num>
  <w:num w:numId="19">
    <w:abstractNumId w:val="33"/>
  </w:num>
  <w:num w:numId="20">
    <w:abstractNumId w:val="19"/>
  </w:num>
  <w:num w:numId="21">
    <w:abstractNumId w:val="31"/>
  </w:num>
  <w:num w:numId="22">
    <w:abstractNumId w:val="18"/>
  </w:num>
  <w:num w:numId="23">
    <w:abstractNumId w:val="20"/>
  </w:num>
  <w:num w:numId="24">
    <w:abstractNumId w:val="14"/>
  </w:num>
  <w:num w:numId="25">
    <w:abstractNumId w:val="22"/>
  </w:num>
  <w:num w:numId="26">
    <w:abstractNumId w:val="11"/>
  </w:num>
  <w:num w:numId="27">
    <w:abstractNumId w:val="4"/>
  </w:num>
  <w:num w:numId="28">
    <w:abstractNumId w:val="15"/>
  </w:num>
  <w:num w:numId="29">
    <w:abstractNumId w:val="8"/>
  </w:num>
  <w:num w:numId="30">
    <w:abstractNumId w:val="9"/>
  </w:num>
  <w:num w:numId="31">
    <w:abstractNumId w:val="37"/>
  </w:num>
  <w:num w:numId="32">
    <w:abstractNumId w:val="21"/>
  </w:num>
  <w:num w:numId="33">
    <w:abstractNumId w:val="5"/>
  </w:num>
  <w:num w:numId="34">
    <w:abstractNumId w:val="5"/>
    <w:lvlOverride w:ilvl="0">
      <w:startOverride w:val="1"/>
    </w:lvlOverride>
  </w:num>
  <w:num w:numId="35">
    <w:abstractNumId w:val="35"/>
  </w:num>
  <w:num w:numId="36">
    <w:abstractNumId w:val="2"/>
  </w:num>
  <w:num w:numId="37">
    <w:abstractNumId w:val="0"/>
  </w:num>
  <w:num w:numId="38">
    <w:abstractNumId w:val="29"/>
  </w:num>
  <w:num w:numId="39">
    <w:abstractNumId w:val="25"/>
  </w:num>
  <w:num w:numId="40">
    <w:abstractNumId w:val="14"/>
  </w:num>
  <w:num w:numId="41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hrhard, Terry (Contractor)">
    <w15:presenceInfo w15:providerId="AD" w15:userId="S-1-5-21-856397590-348474302-3850735304-474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BB"/>
    <w:rsid w:val="00000018"/>
    <w:rsid w:val="00022473"/>
    <w:rsid w:val="00035039"/>
    <w:rsid w:val="000361CF"/>
    <w:rsid w:val="00050461"/>
    <w:rsid w:val="0005259E"/>
    <w:rsid w:val="000557F9"/>
    <w:rsid w:val="00057E94"/>
    <w:rsid w:val="00061819"/>
    <w:rsid w:val="000637B4"/>
    <w:rsid w:val="000704ED"/>
    <w:rsid w:val="00070EC6"/>
    <w:rsid w:val="00095646"/>
    <w:rsid w:val="000A3FB7"/>
    <w:rsid w:val="000C1F39"/>
    <w:rsid w:val="000C2C04"/>
    <w:rsid w:val="000D4D49"/>
    <w:rsid w:val="000E602D"/>
    <w:rsid w:val="00115734"/>
    <w:rsid w:val="001226A9"/>
    <w:rsid w:val="001240BE"/>
    <w:rsid w:val="0013244E"/>
    <w:rsid w:val="001A67BC"/>
    <w:rsid w:val="001B147E"/>
    <w:rsid w:val="001B1876"/>
    <w:rsid w:val="001B1937"/>
    <w:rsid w:val="001C0774"/>
    <w:rsid w:val="001C2D64"/>
    <w:rsid w:val="001E5574"/>
    <w:rsid w:val="001F3727"/>
    <w:rsid w:val="001F5F45"/>
    <w:rsid w:val="00214151"/>
    <w:rsid w:val="00215351"/>
    <w:rsid w:val="002203B7"/>
    <w:rsid w:val="00222F4B"/>
    <w:rsid w:val="00227527"/>
    <w:rsid w:val="00235BF4"/>
    <w:rsid w:val="00240907"/>
    <w:rsid w:val="002464DE"/>
    <w:rsid w:val="002517E6"/>
    <w:rsid w:val="0025244A"/>
    <w:rsid w:val="002545C8"/>
    <w:rsid w:val="002656EF"/>
    <w:rsid w:val="0028493F"/>
    <w:rsid w:val="00286F73"/>
    <w:rsid w:val="00294CF2"/>
    <w:rsid w:val="0029781D"/>
    <w:rsid w:val="002C092C"/>
    <w:rsid w:val="002C3E99"/>
    <w:rsid w:val="002D74CE"/>
    <w:rsid w:val="002E03F0"/>
    <w:rsid w:val="002E1506"/>
    <w:rsid w:val="002E3793"/>
    <w:rsid w:val="002E757F"/>
    <w:rsid w:val="002E77D3"/>
    <w:rsid w:val="002F07D1"/>
    <w:rsid w:val="002F1C8E"/>
    <w:rsid w:val="002F5A6A"/>
    <w:rsid w:val="003019AE"/>
    <w:rsid w:val="00302742"/>
    <w:rsid w:val="00310487"/>
    <w:rsid w:val="00311235"/>
    <w:rsid w:val="00317EE2"/>
    <w:rsid w:val="00372277"/>
    <w:rsid w:val="0037677B"/>
    <w:rsid w:val="00376E4A"/>
    <w:rsid w:val="003927F7"/>
    <w:rsid w:val="003928F6"/>
    <w:rsid w:val="003A1A47"/>
    <w:rsid w:val="003A4E0E"/>
    <w:rsid w:val="003B1F2D"/>
    <w:rsid w:val="003C4F21"/>
    <w:rsid w:val="003D15CA"/>
    <w:rsid w:val="003D1D20"/>
    <w:rsid w:val="003D477F"/>
    <w:rsid w:val="003D4D3F"/>
    <w:rsid w:val="00403B6E"/>
    <w:rsid w:val="00411823"/>
    <w:rsid w:val="0041254A"/>
    <w:rsid w:val="00423C90"/>
    <w:rsid w:val="00426398"/>
    <w:rsid w:val="00441D3B"/>
    <w:rsid w:val="00443B70"/>
    <w:rsid w:val="00444401"/>
    <w:rsid w:val="00446BBB"/>
    <w:rsid w:val="004536D1"/>
    <w:rsid w:val="0048404E"/>
    <w:rsid w:val="00491374"/>
    <w:rsid w:val="004A2268"/>
    <w:rsid w:val="004A4525"/>
    <w:rsid w:val="004C42DD"/>
    <w:rsid w:val="004C4ECB"/>
    <w:rsid w:val="004C6D6B"/>
    <w:rsid w:val="004D4398"/>
    <w:rsid w:val="004E70C3"/>
    <w:rsid w:val="004F5299"/>
    <w:rsid w:val="005006ED"/>
    <w:rsid w:val="00503BB0"/>
    <w:rsid w:val="00535F00"/>
    <w:rsid w:val="0055016B"/>
    <w:rsid w:val="00572A75"/>
    <w:rsid w:val="00573438"/>
    <w:rsid w:val="0059511B"/>
    <w:rsid w:val="005B74E7"/>
    <w:rsid w:val="005B77C7"/>
    <w:rsid w:val="005C087A"/>
    <w:rsid w:val="005C482F"/>
    <w:rsid w:val="005C7E1C"/>
    <w:rsid w:val="005D1E50"/>
    <w:rsid w:val="005D32D4"/>
    <w:rsid w:val="005D5841"/>
    <w:rsid w:val="005F4397"/>
    <w:rsid w:val="00607D75"/>
    <w:rsid w:val="00640DC3"/>
    <w:rsid w:val="00647FE2"/>
    <w:rsid w:val="00653D2D"/>
    <w:rsid w:val="0069140E"/>
    <w:rsid w:val="0069239A"/>
    <w:rsid w:val="006A03A6"/>
    <w:rsid w:val="006B29C1"/>
    <w:rsid w:val="006D3E29"/>
    <w:rsid w:val="006E5406"/>
    <w:rsid w:val="006F0AC3"/>
    <w:rsid w:val="00702D23"/>
    <w:rsid w:val="00712BE7"/>
    <w:rsid w:val="00733431"/>
    <w:rsid w:val="00734BFA"/>
    <w:rsid w:val="00791207"/>
    <w:rsid w:val="007A13FE"/>
    <w:rsid w:val="007B3975"/>
    <w:rsid w:val="007B7447"/>
    <w:rsid w:val="007D31CE"/>
    <w:rsid w:val="007D4683"/>
    <w:rsid w:val="007D7BA5"/>
    <w:rsid w:val="007E51E3"/>
    <w:rsid w:val="00800BF1"/>
    <w:rsid w:val="00813300"/>
    <w:rsid w:val="0081694C"/>
    <w:rsid w:val="00816B55"/>
    <w:rsid w:val="00825836"/>
    <w:rsid w:val="00846913"/>
    <w:rsid w:val="0085525D"/>
    <w:rsid w:val="00864D55"/>
    <w:rsid w:val="008843A4"/>
    <w:rsid w:val="00897394"/>
    <w:rsid w:val="00897990"/>
    <w:rsid w:val="008B211A"/>
    <w:rsid w:val="008B2E08"/>
    <w:rsid w:val="008F0C50"/>
    <w:rsid w:val="009049C0"/>
    <w:rsid w:val="0091309D"/>
    <w:rsid w:val="00940293"/>
    <w:rsid w:val="00950D27"/>
    <w:rsid w:val="00952A0E"/>
    <w:rsid w:val="00962F32"/>
    <w:rsid w:val="00970BD2"/>
    <w:rsid w:val="00975309"/>
    <w:rsid w:val="00983D7C"/>
    <w:rsid w:val="009917EB"/>
    <w:rsid w:val="0099459E"/>
    <w:rsid w:val="009A0343"/>
    <w:rsid w:val="009A3DA0"/>
    <w:rsid w:val="009B2236"/>
    <w:rsid w:val="009C3D5F"/>
    <w:rsid w:val="009C55A1"/>
    <w:rsid w:val="009D22FE"/>
    <w:rsid w:val="009D4A32"/>
    <w:rsid w:val="009F689B"/>
    <w:rsid w:val="00A02C9E"/>
    <w:rsid w:val="00A05549"/>
    <w:rsid w:val="00A06EFC"/>
    <w:rsid w:val="00A10FEB"/>
    <w:rsid w:val="00A30D7A"/>
    <w:rsid w:val="00A43E07"/>
    <w:rsid w:val="00A52BD8"/>
    <w:rsid w:val="00A62EA5"/>
    <w:rsid w:val="00A71436"/>
    <w:rsid w:val="00A74032"/>
    <w:rsid w:val="00A81EA9"/>
    <w:rsid w:val="00A85003"/>
    <w:rsid w:val="00A9000C"/>
    <w:rsid w:val="00A9302E"/>
    <w:rsid w:val="00A97E5C"/>
    <w:rsid w:val="00AA2A09"/>
    <w:rsid w:val="00AA34EA"/>
    <w:rsid w:val="00AA6A48"/>
    <w:rsid w:val="00AB3AB6"/>
    <w:rsid w:val="00AB4E8F"/>
    <w:rsid w:val="00AB55A3"/>
    <w:rsid w:val="00AC340D"/>
    <w:rsid w:val="00AD5036"/>
    <w:rsid w:val="00AE1419"/>
    <w:rsid w:val="00AE3416"/>
    <w:rsid w:val="00AF1D77"/>
    <w:rsid w:val="00AF3A75"/>
    <w:rsid w:val="00B0604C"/>
    <w:rsid w:val="00B1310F"/>
    <w:rsid w:val="00B245BE"/>
    <w:rsid w:val="00B25E48"/>
    <w:rsid w:val="00B32B6A"/>
    <w:rsid w:val="00B401DB"/>
    <w:rsid w:val="00B6187C"/>
    <w:rsid w:val="00B61DAF"/>
    <w:rsid w:val="00B62B06"/>
    <w:rsid w:val="00B64F64"/>
    <w:rsid w:val="00B664D1"/>
    <w:rsid w:val="00B922A1"/>
    <w:rsid w:val="00B924C1"/>
    <w:rsid w:val="00B96C41"/>
    <w:rsid w:val="00B974AD"/>
    <w:rsid w:val="00BA24AF"/>
    <w:rsid w:val="00BA25F1"/>
    <w:rsid w:val="00BA2A0D"/>
    <w:rsid w:val="00BB74E6"/>
    <w:rsid w:val="00BC476E"/>
    <w:rsid w:val="00BC62CD"/>
    <w:rsid w:val="00BE6C97"/>
    <w:rsid w:val="00BF1D1F"/>
    <w:rsid w:val="00BF1ECA"/>
    <w:rsid w:val="00BF63D5"/>
    <w:rsid w:val="00C00768"/>
    <w:rsid w:val="00C04770"/>
    <w:rsid w:val="00C058AD"/>
    <w:rsid w:val="00C21860"/>
    <w:rsid w:val="00C22B58"/>
    <w:rsid w:val="00C42E75"/>
    <w:rsid w:val="00C44BB1"/>
    <w:rsid w:val="00C55EF6"/>
    <w:rsid w:val="00C56816"/>
    <w:rsid w:val="00C56BC3"/>
    <w:rsid w:val="00C64B03"/>
    <w:rsid w:val="00C67B1E"/>
    <w:rsid w:val="00C9062E"/>
    <w:rsid w:val="00CA59BB"/>
    <w:rsid w:val="00CA7498"/>
    <w:rsid w:val="00CB3DED"/>
    <w:rsid w:val="00CD3675"/>
    <w:rsid w:val="00CF16EC"/>
    <w:rsid w:val="00CF2C4C"/>
    <w:rsid w:val="00CF467B"/>
    <w:rsid w:val="00CF60F7"/>
    <w:rsid w:val="00D104FD"/>
    <w:rsid w:val="00D12D80"/>
    <w:rsid w:val="00D13876"/>
    <w:rsid w:val="00D21CDD"/>
    <w:rsid w:val="00D238F8"/>
    <w:rsid w:val="00D253C8"/>
    <w:rsid w:val="00D429AE"/>
    <w:rsid w:val="00D4522C"/>
    <w:rsid w:val="00D453F7"/>
    <w:rsid w:val="00D538FA"/>
    <w:rsid w:val="00D553A9"/>
    <w:rsid w:val="00D57D6C"/>
    <w:rsid w:val="00D73F22"/>
    <w:rsid w:val="00D86D59"/>
    <w:rsid w:val="00D96DF0"/>
    <w:rsid w:val="00DA1A37"/>
    <w:rsid w:val="00DB2129"/>
    <w:rsid w:val="00DC12C0"/>
    <w:rsid w:val="00DC488C"/>
    <w:rsid w:val="00DD393E"/>
    <w:rsid w:val="00DD504D"/>
    <w:rsid w:val="00DE56AC"/>
    <w:rsid w:val="00DF4137"/>
    <w:rsid w:val="00DF5C27"/>
    <w:rsid w:val="00E051BB"/>
    <w:rsid w:val="00E06A6F"/>
    <w:rsid w:val="00E10739"/>
    <w:rsid w:val="00E20F60"/>
    <w:rsid w:val="00E33F21"/>
    <w:rsid w:val="00E57683"/>
    <w:rsid w:val="00E700C0"/>
    <w:rsid w:val="00E74B6F"/>
    <w:rsid w:val="00E75524"/>
    <w:rsid w:val="00E76FBF"/>
    <w:rsid w:val="00E83C00"/>
    <w:rsid w:val="00E84F09"/>
    <w:rsid w:val="00E86606"/>
    <w:rsid w:val="00E86D9F"/>
    <w:rsid w:val="00E9296E"/>
    <w:rsid w:val="00E9484B"/>
    <w:rsid w:val="00EA47A9"/>
    <w:rsid w:val="00EB2640"/>
    <w:rsid w:val="00ED1BA8"/>
    <w:rsid w:val="00ED28CC"/>
    <w:rsid w:val="00ED5BD4"/>
    <w:rsid w:val="00EE35EF"/>
    <w:rsid w:val="00EE5085"/>
    <w:rsid w:val="00EE670B"/>
    <w:rsid w:val="00F031A9"/>
    <w:rsid w:val="00F15E27"/>
    <w:rsid w:val="00F20904"/>
    <w:rsid w:val="00F24C67"/>
    <w:rsid w:val="00F25642"/>
    <w:rsid w:val="00F3413A"/>
    <w:rsid w:val="00F43ECE"/>
    <w:rsid w:val="00F46567"/>
    <w:rsid w:val="00F53740"/>
    <w:rsid w:val="00F62B2B"/>
    <w:rsid w:val="00F73A6B"/>
    <w:rsid w:val="00F84CDA"/>
    <w:rsid w:val="00F85783"/>
    <w:rsid w:val="00F9016A"/>
    <w:rsid w:val="00F908D6"/>
    <w:rsid w:val="00FA0622"/>
    <w:rsid w:val="00FA5647"/>
    <w:rsid w:val="00FC62BB"/>
    <w:rsid w:val="00FE0B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45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licyNormal"/>
    <w:qFormat/>
    <w:rsid w:val="00D86D59"/>
    <w:pPr>
      <w:spacing w:after="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983D7C"/>
    <w:pPr>
      <w:keepNext/>
      <w:pageBreakBefore/>
      <w:numPr>
        <w:numId w:val="24"/>
      </w:numPr>
      <w:spacing w:before="180" w:after="400"/>
      <w:jc w:val="both"/>
      <w:outlineLvl w:val="0"/>
    </w:pPr>
    <w:rPr>
      <w:rFonts w:eastAsia="Times New Roman" w:cs="Times New Roman"/>
      <w:b/>
      <w:color w:val="2F6681"/>
      <w:kern w:val="28"/>
      <w:sz w:val="4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6FBF"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2F668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40E"/>
    <w:pPr>
      <w:keepNext/>
      <w:keepLines/>
      <w:numPr>
        <w:ilvl w:val="2"/>
        <w:numId w:val="31"/>
      </w:numPr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40E"/>
    <w:pPr>
      <w:keepNext/>
      <w:keepLines/>
      <w:numPr>
        <w:ilvl w:val="3"/>
        <w:numId w:val="3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autoRedefine/>
    <w:uiPriority w:val="1"/>
    <w:unhideWhenUsed/>
    <w:qFormat/>
    <w:rsid w:val="00D86D59"/>
    <w:pPr>
      <w:keepNext/>
      <w:keepLines/>
      <w:spacing w:before="480" w:after="120"/>
      <w:outlineLvl w:val="4"/>
    </w:pPr>
    <w:rPr>
      <w:rFonts w:asciiTheme="majorHAnsi" w:eastAsiaTheme="majorEastAsia" w:hAnsiTheme="majorHAnsi" w:cstheme="majorBidi"/>
      <w:b/>
      <w:color w:val="2F668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40E"/>
    <w:pPr>
      <w:keepNext/>
      <w:keepLines/>
      <w:numPr>
        <w:ilvl w:val="5"/>
        <w:numId w:val="3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0E"/>
    <w:pPr>
      <w:keepNext/>
      <w:keepLines/>
      <w:numPr>
        <w:ilvl w:val="6"/>
        <w:numId w:val="3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0E"/>
    <w:pPr>
      <w:keepNext/>
      <w:keepLines/>
      <w:numPr>
        <w:ilvl w:val="7"/>
        <w:numId w:val="3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0E"/>
    <w:pPr>
      <w:keepNext/>
      <w:keepLines/>
      <w:numPr>
        <w:ilvl w:val="8"/>
        <w:numId w:val="3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62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2BB"/>
  </w:style>
  <w:style w:type="paragraph" w:styleId="Footer">
    <w:name w:val="footer"/>
    <w:basedOn w:val="Normal"/>
    <w:link w:val="FooterChar"/>
    <w:unhideWhenUsed/>
    <w:rsid w:val="00FC6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62BB"/>
  </w:style>
  <w:style w:type="paragraph" w:styleId="NoSpacing">
    <w:name w:val="No Spacing"/>
    <w:uiPriority w:val="1"/>
    <w:qFormat/>
    <w:rsid w:val="00CA749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1"/>
    <w:rsid w:val="00983D7C"/>
    <w:rPr>
      <w:rFonts w:ascii="Arial" w:eastAsia="Times New Roman" w:hAnsi="Arial" w:cs="Times New Roman"/>
      <w:b/>
      <w:color w:val="2F6681"/>
      <w:kern w:val="28"/>
      <w:sz w:val="40"/>
      <w:szCs w:val="20"/>
      <w:lang w:eastAsia="en-US"/>
    </w:rPr>
  </w:style>
  <w:style w:type="character" w:styleId="Hyperlink">
    <w:name w:val="Hyperlink"/>
    <w:basedOn w:val="DefaultParagraphFont"/>
    <w:uiPriority w:val="99"/>
    <w:rsid w:val="00791207"/>
    <w:rPr>
      <w:color w:val="0000FF"/>
      <w:u w:val="single"/>
    </w:rPr>
  </w:style>
  <w:style w:type="table" w:styleId="TableGrid">
    <w:name w:val="Table Grid"/>
    <w:basedOn w:val="TableNormal"/>
    <w:uiPriority w:val="59"/>
    <w:rsid w:val="00791207"/>
    <w:pPr>
      <w:spacing w:before="180" w:after="180"/>
      <w:jc w:val="both"/>
    </w:pPr>
    <w:rPr>
      <w:rFonts w:ascii="Arial" w:eastAsia="Times New Roman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olicyH2"/>
    <w:next w:val="Normal"/>
    <w:link w:val="ListParagraphChar"/>
    <w:uiPriority w:val="1"/>
    <w:qFormat/>
    <w:rsid w:val="00CF2C4C"/>
    <w:pPr>
      <w:spacing w:before="200" w:after="240"/>
      <w:jc w:val="both"/>
    </w:pPr>
    <w:rPr>
      <w:rFonts w:ascii="Arial" w:eastAsia="Times New Roman" w:hAnsi="Arial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76FBF"/>
    <w:rPr>
      <w:rFonts w:ascii="Arial" w:eastAsiaTheme="majorEastAsia" w:hAnsi="Arial" w:cstheme="majorBidi"/>
      <w:b/>
      <w:bCs/>
      <w:color w:val="2F6681"/>
      <w:sz w:val="28"/>
      <w:szCs w:val="26"/>
    </w:rPr>
  </w:style>
  <w:style w:type="numbering" w:customStyle="1" w:styleId="PolicyStyle">
    <w:name w:val="Policy Style"/>
    <w:uiPriority w:val="99"/>
    <w:rsid w:val="00095646"/>
    <w:pPr>
      <w:numPr>
        <w:numId w:val="20"/>
      </w:numPr>
    </w:pPr>
  </w:style>
  <w:style w:type="paragraph" w:customStyle="1" w:styleId="PolicyH1">
    <w:name w:val="PolicyH1"/>
    <w:link w:val="PolicyH1Char"/>
    <w:qFormat/>
    <w:rsid w:val="008B2E08"/>
    <w:pPr>
      <w:numPr>
        <w:numId w:val="21"/>
      </w:numPr>
      <w:spacing w:before="600" w:after="0"/>
      <w:ind w:left="720"/>
    </w:pPr>
    <w:rPr>
      <w:rFonts w:ascii="Arial" w:hAnsi="Arial" w:cs="Arial"/>
      <w:b/>
      <w:sz w:val="22"/>
      <w:szCs w:val="22"/>
    </w:rPr>
  </w:style>
  <w:style w:type="character" w:customStyle="1" w:styleId="PolicyH1Char">
    <w:name w:val="PolicyH1 Char"/>
    <w:basedOn w:val="DefaultParagraphFont"/>
    <w:link w:val="PolicyH1"/>
    <w:rsid w:val="008B2E08"/>
    <w:rPr>
      <w:rFonts w:ascii="Arial" w:hAnsi="Arial" w:cs="Arial"/>
      <w:b/>
      <w:sz w:val="22"/>
      <w:szCs w:val="22"/>
    </w:rPr>
  </w:style>
  <w:style w:type="character" w:customStyle="1" w:styleId="ListParagraphChar">
    <w:name w:val="List Paragraph Char"/>
    <w:aliases w:val="PolicyH2 Char"/>
    <w:basedOn w:val="DefaultParagraphFont"/>
    <w:link w:val="ListParagraph"/>
    <w:rsid w:val="00CF2C4C"/>
    <w:rPr>
      <w:rFonts w:ascii="Arial" w:eastAsia="Times New Roman" w:hAnsi="Arial" w:cs="Arial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40E"/>
    <w:rPr>
      <w:rFonts w:eastAsia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40E"/>
    <w:rPr>
      <w:rFonts w:ascii="Arial" w:eastAsia="Times New Roman" w:hAnsi="Arial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autoRedefine/>
    <w:uiPriority w:val="1"/>
    <w:qFormat/>
    <w:rsid w:val="006A03A6"/>
    <w:pPr>
      <w:widowControl w:val="0"/>
      <w:spacing w:before="147"/>
      <w:ind w:left="120"/>
    </w:pPr>
    <w:rPr>
      <w:rFonts w:ascii="Calibri" w:eastAsia="Calibri" w:hAnsi="Calibri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A03A6"/>
    <w:rPr>
      <w:rFonts w:ascii="Calibri" w:eastAsia="Calibri" w:hAnsi="Calibri"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D86D59"/>
    <w:rPr>
      <w:rFonts w:asciiTheme="majorHAnsi" w:eastAsiaTheme="majorEastAsia" w:hAnsiTheme="majorHAnsi" w:cstheme="majorBidi"/>
      <w:b/>
      <w:color w:val="2F6681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4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9140E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9140E"/>
    <w:pPr>
      <w:widowControl w:val="0"/>
    </w:pPr>
    <w:rPr>
      <w:rFonts w:asciiTheme="minorHAnsi" w:eastAsiaTheme="minorHAnsi" w:hAnsiTheme="minorHAnsi"/>
      <w:szCs w:val="22"/>
      <w:lang w:eastAsia="en-US"/>
    </w:rPr>
  </w:style>
  <w:style w:type="table" w:styleId="MediumGrid1-Accent6">
    <w:name w:val="Medium Grid 1 Accent 6"/>
    <w:basedOn w:val="TableNormal"/>
    <w:uiPriority w:val="67"/>
    <w:rsid w:val="0069140E"/>
    <w:pPr>
      <w:spacing w:after="0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9140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140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914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0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6914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691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69140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9140E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9140E"/>
    <w:pPr>
      <w:keepNext w:val="0"/>
      <w:widowControl w:val="0"/>
      <w:spacing w:before="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7E5C"/>
    <w:pPr>
      <w:widowControl w:val="0"/>
      <w:tabs>
        <w:tab w:val="right" w:leader="dot" w:pos="9670"/>
      </w:tabs>
      <w:spacing w:before="272"/>
      <w:ind w:left="726" w:hanging="567"/>
    </w:pPr>
    <w:rPr>
      <w:rFonts w:eastAsia="Times New Roman"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606"/>
    <w:pPr>
      <w:tabs>
        <w:tab w:val="right" w:leader="dot" w:pos="9677"/>
      </w:tabs>
      <w:spacing w:after="100"/>
      <w:ind w:left="720"/>
    </w:pPr>
    <w:rPr>
      <w:rFonts w:eastAsia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140E"/>
    <w:pPr>
      <w:spacing w:after="100"/>
      <w:ind w:left="400"/>
    </w:pPr>
    <w:rPr>
      <w:rFonts w:eastAsia="Times New Roman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69140E"/>
    <w:rPr>
      <w:i/>
      <w:iCs/>
    </w:rPr>
  </w:style>
  <w:style w:type="character" w:styleId="PageNumber">
    <w:name w:val="page number"/>
    <w:basedOn w:val="DefaultParagraphFont"/>
    <w:rsid w:val="0069140E"/>
  </w:style>
  <w:style w:type="paragraph" w:styleId="Subtitle">
    <w:name w:val="Subtitle"/>
    <w:basedOn w:val="Normal"/>
    <w:next w:val="Normal"/>
    <w:link w:val="SubtitleChar"/>
    <w:uiPriority w:val="11"/>
    <w:qFormat/>
    <w:rsid w:val="0069140E"/>
    <w:pPr>
      <w:widowControl w:val="0"/>
      <w:spacing w:before="480" w:after="480"/>
    </w:pPr>
    <w:rPr>
      <w:rFonts w:eastAsia="Times New Roman" w:cs="Times New Roman"/>
      <w:sz w:val="32"/>
      <w:szCs w:val="20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9140E"/>
    <w:rPr>
      <w:rFonts w:ascii="Arial" w:eastAsia="Times New Roman" w:hAnsi="Arial" w:cs="Times New Roman"/>
      <w:sz w:val="32"/>
      <w:szCs w:val="20"/>
      <w:lang w:val="en-GB" w:eastAsia="en-US"/>
    </w:rPr>
  </w:style>
  <w:style w:type="paragraph" w:customStyle="1" w:styleId="TableNormal1">
    <w:name w:val="Table Normal1"/>
    <w:basedOn w:val="Normal"/>
    <w:rsid w:val="0069140E"/>
    <w:pPr>
      <w:widowControl w:val="0"/>
      <w:spacing w:before="60" w:after="60"/>
    </w:pPr>
    <w:rPr>
      <w:rFonts w:eastAsia="Times New Roman" w:cs="Times New Roman"/>
      <w:sz w:val="20"/>
      <w:szCs w:val="20"/>
      <w:lang w:val="en-GB" w:eastAsia="en-US"/>
    </w:rPr>
  </w:style>
  <w:style w:type="paragraph" w:customStyle="1" w:styleId="CAText1">
    <w:name w:val="+CA Text 1"/>
    <w:link w:val="CAText1CharChar"/>
    <w:rsid w:val="0069140E"/>
    <w:pPr>
      <w:spacing w:after="120"/>
    </w:pPr>
    <w:rPr>
      <w:rFonts w:ascii="Verdana" w:eastAsia="Times New Roman" w:hAnsi="Verdana" w:cs="Times New Roman"/>
      <w:sz w:val="19"/>
      <w:lang w:eastAsia="en-GB"/>
    </w:rPr>
  </w:style>
  <w:style w:type="character" w:customStyle="1" w:styleId="CAText1CharChar">
    <w:name w:val="+CA Text 1 Char Char"/>
    <w:basedOn w:val="DefaultParagraphFont"/>
    <w:link w:val="CAText1"/>
    <w:rsid w:val="0069140E"/>
    <w:rPr>
      <w:rFonts w:ascii="Verdana" w:eastAsia="Times New Roman" w:hAnsi="Verdana" w:cs="Times New Roman"/>
      <w:sz w:val="19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40E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40E"/>
    <w:rPr>
      <w:b/>
      <w:bCs/>
      <w:lang w:eastAsia="ja-JP"/>
    </w:rPr>
  </w:style>
  <w:style w:type="character" w:customStyle="1" w:styleId="CommentSubjectChar1">
    <w:name w:val="Comment Subject Char1"/>
    <w:basedOn w:val="CommentTextChar"/>
    <w:uiPriority w:val="99"/>
    <w:semiHidden/>
    <w:rsid w:val="0069140E"/>
    <w:rPr>
      <w:rFonts w:ascii="Arial" w:eastAsia="Times New Roman" w:hAnsi="Arial" w:cs="Times New Roman"/>
      <w:b/>
      <w:bCs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140E"/>
    <w:rPr>
      <w:rFonts w:ascii="Arial" w:eastAsia="Times New Roman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140E"/>
    <w:rPr>
      <w:rFonts w:eastAsia="Times New Roman" w:cs="Times New Roman"/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69140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40E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40E"/>
    <w:rPr>
      <w:rFonts w:eastAsia="Times New Roman" w:cs="Times New Roman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69140E"/>
    <w:rPr>
      <w:rFonts w:ascii="Arial" w:hAnsi="Arial"/>
      <w:sz w:val="20"/>
      <w:szCs w:val="20"/>
    </w:rPr>
  </w:style>
  <w:style w:type="paragraph" w:customStyle="1" w:styleId="NormalText-Indent1">
    <w:name w:val="Normal Text - Indent 1"/>
    <w:basedOn w:val="BlockText"/>
    <w:rsid w:val="006914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/>
      <w:ind w:left="288" w:right="0"/>
    </w:pPr>
    <w:rPr>
      <w:rFonts w:ascii="Arial" w:eastAsia="Times New Roman" w:hAnsi="Arial" w:cs="Times New Roman"/>
      <w:i w:val="0"/>
      <w:iCs w:val="0"/>
      <w:color w:val="auto"/>
      <w:kern w:val="28"/>
    </w:rPr>
  </w:style>
  <w:style w:type="paragraph" w:styleId="BlockText">
    <w:name w:val="Block Text"/>
    <w:basedOn w:val="Normal"/>
    <w:uiPriority w:val="99"/>
    <w:unhideWhenUsed/>
    <w:rsid w:val="0069140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hAnsiTheme="minorHAnsi"/>
      <w:i/>
      <w:iCs/>
      <w:color w:val="4F81BD" w:themeColor="accent1"/>
      <w:sz w:val="20"/>
      <w:szCs w:val="20"/>
      <w:lang w:eastAsia="en-US"/>
    </w:rPr>
  </w:style>
  <w:style w:type="paragraph" w:customStyle="1" w:styleId="NormalText-Indent2">
    <w:name w:val="Normal Text - Indent 2"/>
    <w:basedOn w:val="Normal"/>
    <w:rsid w:val="0069140E"/>
    <w:pPr>
      <w:spacing w:before="120"/>
      <w:ind w:left="576"/>
    </w:pPr>
    <w:rPr>
      <w:rFonts w:eastAsia="Times New Roman" w:cs="Times New Roman"/>
      <w:kern w:val="28"/>
      <w:sz w:val="20"/>
      <w:szCs w:val="20"/>
      <w:lang w:eastAsia="en-US"/>
    </w:rPr>
  </w:style>
  <w:style w:type="paragraph" w:customStyle="1" w:styleId="NormalText-Indent3">
    <w:name w:val="Normal Text - Indent 3"/>
    <w:basedOn w:val="Normal"/>
    <w:rsid w:val="0069140E"/>
    <w:pPr>
      <w:spacing w:before="120"/>
      <w:ind w:left="1152"/>
    </w:pPr>
    <w:rPr>
      <w:rFonts w:eastAsia="Times New Roman" w:cs="Times New Roman"/>
      <w:kern w:val="28"/>
      <w:sz w:val="20"/>
      <w:szCs w:val="20"/>
      <w:lang w:eastAsia="en-US"/>
    </w:rPr>
  </w:style>
  <w:style w:type="character" w:customStyle="1" w:styleId="code-sdkkeyword">
    <w:name w:val="code-sdkkeyword"/>
    <w:basedOn w:val="DefaultParagraphFont"/>
    <w:rsid w:val="0069140E"/>
  </w:style>
  <w:style w:type="character" w:customStyle="1" w:styleId="code-string">
    <w:name w:val="code-string"/>
    <w:basedOn w:val="DefaultParagraphFont"/>
    <w:rsid w:val="0069140E"/>
  </w:style>
  <w:style w:type="character" w:customStyle="1" w:styleId="code-keyword">
    <w:name w:val="code-keyword"/>
    <w:basedOn w:val="DefaultParagraphFont"/>
    <w:rsid w:val="0069140E"/>
  </w:style>
  <w:style w:type="character" w:customStyle="1" w:styleId="code-comment">
    <w:name w:val="code-comment"/>
    <w:basedOn w:val="DefaultParagraphFont"/>
    <w:rsid w:val="0069140E"/>
  </w:style>
  <w:style w:type="character" w:customStyle="1" w:styleId="skimlinks-unlinked">
    <w:name w:val="skimlinks-unlinked"/>
    <w:basedOn w:val="DefaultParagraphFont"/>
    <w:rsid w:val="0069140E"/>
  </w:style>
  <w:style w:type="paragraph" w:styleId="TOC4">
    <w:name w:val="toc 4"/>
    <w:basedOn w:val="Normal"/>
    <w:next w:val="Normal"/>
    <w:autoRedefine/>
    <w:uiPriority w:val="39"/>
    <w:unhideWhenUsed/>
    <w:rsid w:val="0069140E"/>
    <w:pPr>
      <w:spacing w:after="100" w:line="276" w:lineRule="auto"/>
      <w:ind w:left="660"/>
    </w:pPr>
    <w:rPr>
      <w:rFonts w:asciiTheme="minorHAnsi" w:hAnsiTheme="minorHAnsi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9140E"/>
    <w:pPr>
      <w:spacing w:after="100" w:line="276" w:lineRule="auto"/>
      <w:ind w:left="880"/>
    </w:pPr>
    <w:rPr>
      <w:rFonts w:asciiTheme="minorHAnsi" w:hAnsiTheme="minorHAnsi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9140E"/>
    <w:pPr>
      <w:spacing w:after="100" w:line="276" w:lineRule="auto"/>
      <w:ind w:left="1100"/>
    </w:pPr>
    <w:rPr>
      <w:rFonts w:asciiTheme="minorHAnsi" w:hAnsiTheme="minorHAnsi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9140E"/>
    <w:pPr>
      <w:spacing w:after="100" w:line="276" w:lineRule="auto"/>
      <w:ind w:left="1320"/>
    </w:pPr>
    <w:rPr>
      <w:rFonts w:asciiTheme="minorHAnsi" w:hAnsiTheme="minorHAnsi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9140E"/>
    <w:pPr>
      <w:spacing w:after="100" w:line="276" w:lineRule="auto"/>
      <w:ind w:left="1540"/>
    </w:pPr>
    <w:rPr>
      <w:rFonts w:asciiTheme="minorHAnsi" w:hAnsiTheme="minorHAnsi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9140E"/>
    <w:pPr>
      <w:spacing w:after="100" w:line="276" w:lineRule="auto"/>
      <w:ind w:left="1760"/>
    </w:pPr>
    <w:rPr>
      <w:rFonts w:asciiTheme="minorHAnsi" w:hAnsiTheme="minorHAnsi"/>
      <w:szCs w:val="22"/>
      <w:lang w:eastAsia="en-US"/>
    </w:rPr>
  </w:style>
  <w:style w:type="table" w:styleId="MediumShading1-Accent6">
    <w:name w:val="Medium Shading 1 Accent 6"/>
    <w:basedOn w:val="TableNormal"/>
    <w:uiPriority w:val="63"/>
    <w:rsid w:val="0069140E"/>
    <w:pPr>
      <w:spacing w:after="0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9140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9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licyNormal"/>
    <w:qFormat/>
    <w:rsid w:val="00D86D59"/>
    <w:pPr>
      <w:spacing w:after="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983D7C"/>
    <w:pPr>
      <w:keepNext/>
      <w:pageBreakBefore/>
      <w:numPr>
        <w:numId w:val="24"/>
      </w:numPr>
      <w:spacing w:before="180" w:after="400"/>
      <w:jc w:val="both"/>
      <w:outlineLvl w:val="0"/>
    </w:pPr>
    <w:rPr>
      <w:rFonts w:eastAsia="Times New Roman" w:cs="Times New Roman"/>
      <w:b/>
      <w:color w:val="2F6681"/>
      <w:kern w:val="28"/>
      <w:sz w:val="4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6FBF"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2F668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40E"/>
    <w:pPr>
      <w:keepNext/>
      <w:keepLines/>
      <w:numPr>
        <w:ilvl w:val="2"/>
        <w:numId w:val="31"/>
      </w:numPr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40E"/>
    <w:pPr>
      <w:keepNext/>
      <w:keepLines/>
      <w:numPr>
        <w:ilvl w:val="3"/>
        <w:numId w:val="3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autoRedefine/>
    <w:uiPriority w:val="1"/>
    <w:unhideWhenUsed/>
    <w:qFormat/>
    <w:rsid w:val="00D86D59"/>
    <w:pPr>
      <w:keepNext/>
      <w:keepLines/>
      <w:spacing w:before="480" w:after="120"/>
      <w:outlineLvl w:val="4"/>
    </w:pPr>
    <w:rPr>
      <w:rFonts w:asciiTheme="majorHAnsi" w:eastAsiaTheme="majorEastAsia" w:hAnsiTheme="majorHAnsi" w:cstheme="majorBidi"/>
      <w:b/>
      <w:color w:val="2F668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40E"/>
    <w:pPr>
      <w:keepNext/>
      <w:keepLines/>
      <w:numPr>
        <w:ilvl w:val="5"/>
        <w:numId w:val="3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0E"/>
    <w:pPr>
      <w:keepNext/>
      <w:keepLines/>
      <w:numPr>
        <w:ilvl w:val="6"/>
        <w:numId w:val="3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0E"/>
    <w:pPr>
      <w:keepNext/>
      <w:keepLines/>
      <w:numPr>
        <w:ilvl w:val="7"/>
        <w:numId w:val="3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0E"/>
    <w:pPr>
      <w:keepNext/>
      <w:keepLines/>
      <w:numPr>
        <w:ilvl w:val="8"/>
        <w:numId w:val="3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2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62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2BB"/>
  </w:style>
  <w:style w:type="paragraph" w:styleId="Footer">
    <w:name w:val="footer"/>
    <w:basedOn w:val="Normal"/>
    <w:link w:val="FooterChar"/>
    <w:unhideWhenUsed/>
    <w:rsid w:val="00FC6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62BB"/>
  </w:style>
  <w:style w:type="paragraph" w:styleId="NoSpacing">
    <w:name w:val="No Spacing"/>
    <w:uiPriority w:val="1"/>
    <w:qFormat/>
    <w:rsid w:val="00CA749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1"/>
    <w:rsid w:val="00983D7C"/>
    <w:rPr>
      <w:rFonts w:ascii="Arial" w:eastAsia="Times New Roman" w:hAnsi="Arial" w:cs="Times New Roman"/>
      <w:b/>
      <w:color w:val="2F6681"/>
      <w:kern w:val="28"/>
      <w:sz w:val="40"/>
      <w:szCs w:val="20"/>
      <w:lang w:eastAsia="en-US"/>
    </w:rPr>
  </w:style>
  <w:style w:type="character" w:styleId="Hyperlink">
    <w:name w:val="Hyperlink"/>
    <w:basedOn w:val="DefaultParagraphFont"/>
    <w:uiPriority w:val="99"/>
    <w:rsid w:val="00791207"/>
    <w:rPr>
      <w:color w:val="0000FF"/>
      <w:u w:val="single"/>
    </w:rPr>
  </w:style>
  <w:style w:type="table" w:styleId="TableGrid">
    <w:name w:val="Table Grid"/>
    <w:basedOn w:val="TableNormal"/>
    <w:uiPriority w:val="59"/>
    <w:rsid w:val="00791207"/>
    <w:pPr>
      <w:spacing w:before="180" w:after="180"/>
      <w:jc w:val="both"/>
    </w:pPr>
    <w:rPr>
      <w:rFonts w:ascii="Arial" w:eastAsia="Times New Roman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olicyH2"/>
    <w:next w:val="Normal"/>
    <w:link w:val="ListParagraphChar"/>
    <w:uiPriority w:val="1"/>
    <w:qFormat/>
    <w:rsid w:val="00CF2C4C"/>
    <w:pPr>
      <w:spacing w:before="200" w:after="240"/>
      <w:jc w:val="both"/>
    </w:pPr>
    <w:rPr>
      <w:rFonts w:ascii="Arial" w:eastAsia="Times New Roman" w:hAnsi="Arial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76FBF"/>
    <w:rPr>
      <w:rFonts w:ascii="Arial" w:eastAsiaTheme="majorEastAsia" w:hAnsi="Arial" w:cstheme="majorBidi"/>
      <w:b/>
      <w:bCs/>
      <w:color w:val="2F6681"/>
      <w:sz w:val="28"/>
      <w:szCs w:val="26"/>
    </w:rPr>
  </w:style>
  <w:style w:type="numbering" w:customStyle="1" w:styleId="PolicyStyle">
    <w:name w:val="Policy Style"/>
    <w:uiPriority w:val="99"/>
    <w:rsid w:val="00095646"/>
    <w:pPr>
      <w:numPr>
        <w:numId w:val="20"/>
      </w:numPr>
    </w:pPr>
  </w:style>
  <w:style w:type="paragraph" w:customStyle="1" w:styleId="PolicyH1">
    <w:name w:val="PolicyH1"/>
    <w:link w:val="PolicyH1Char"/>
    <w:qFormat/>
    <w:rsid w:val="008B2E08"/>
    <w:pPr>
      <w:numPr>
        <w:numId w:val="21"/>
      </w:numPr>
      <w:spacing w:before="600" w:after="0"/>
      <w:ind w:left="720"/>
    </w:pPr>
    <w:rPr>
      <w:rFonts w:ascii="Arial" w:hAnsi="Arial" w:cs="Arial"/>
      <w:b/>
      <w:sz w:val="22"/>
      <w:szCs w:val="22"/>
    </w:rPr>
  </w:style>
  <w:style w:type="character" w:customStyle="1" w:styleId="PolicyH1Char">
    <w:name w:val="PolicyH1 Char"/>
    <w:basedOn w:val="DefaultParagraphFont"/>
    <w:link w:val="PolicyH1"/>
    <w:rsid w:val="008B2E08"/>
    <w:rPr>
      <w:rFonts w:ascii="Arial" w:hAnsi="Arial" w:cs="Arial"/>
      <w:b/>
      <w:sz w:val="22"/>
      <w:szCs w:val="22"/>
    </w:rPr>
  </w:style>
  <w:style w:type="character" w:customStyle="1" w:styleId="ListParagraphChar">
    <w:name w:val="List Paragraph Char"/>
    <w:aliases w:val="PolicyH2 Char"/>
    <w:basedOn w:val="DefaultParagraphFont"/>
    <w:link w:val="ListParagraph"/>
    <w:rsid w:val="00CF2C4C"/>
    <w:rPr>
      <w:rFonts w:ascii="Arial" w:eastAsia="Times New Roman" w:hAnsi="Arial" w:cs="Arial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40E"/>
    <w:rPr>
      <w:rFonts w:eastAsia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40E"/>
    <w:rPr>
      <w:rFonts w:ascii="Arial" w:eastAsia="Times New Roman" w:hAnsi="Arial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autoRedefine/>
    <w:uiPriority w:val="1"/>
    <w:qFormat/>
    <w:rsid w:val="006A03A6"/>
    <w:pPr>
      <w:widowControl w:val="0"/>
      <w:spacing w:before="147"/>
      <w:ind w:left="120"/>
    </w:pPr>
    <w:rPr>
      <w:rFonts w:ascii="Calibri" w:eastAsia="Calibri" w:hAnsi="Calibri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A03A6"/>
    <w:rPr>
      <w:rFonts w:ascii="Calibri" w:eastAsia="Calibri" w:hAnsi="Calibri"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D86D59"/>
    <w:rPr>
      <w:rFonts w:asciiTheme="majorHAnsi" w:eastAsiaTheme="majorEastAsia" w:hAnsiTheme="majorHAnsi" w:cstheme="majorBidi"/>
      <w:b/>
      <w:color w:val="2F6681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4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9140E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9140E"/>
    <w:pPr>
      <w:widowControl w:val="0"/>
    </w:pPr>
    <w:rPr>
      <w:rFonts w:asciiTheme="minorHAnsi" w:eastAsiaTheme="minorHAnsi" w:hAnsiTheme="minorHAnsi"/>
      <w:szCs w:val="22"/>
      <w:lang w:eastAsia="en-US"/>
    </w:rPr>
  </w:style>
  <w:style w:type="table" w:styleId="MediumGrid1-Accent6">
    <w:name w:val="Medium Grid 1 Accent 6"/>
    <w:basedOn w:val="TableNormal"/>
    <w:uiPriority w:val="67"/>
    <w:rsid w:val="0069140E"/>
    <w:pPr>
      <w:spacing w:after="0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9140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140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914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0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6914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691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Strong">
    <w:name w:val="Strong"/>
    <w:basedOn w:val="DefaultParagraphFont"/>
    <w:uiPriority w:val="22"/>
    <w:qFormat/>
    <w:rsid w:val="0069140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9140E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9140E"/>
    <w:pPr>
      <w:keepNext w:val="0"/>
      <w:widowControl w:val="0"/>
      <w:spacing w:before="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7E5C"/>
    <w:pPr>
      <w:widowControl w:val="0"/>
      <w:tabs>
        <w:tab w:val="right" w:leader="dot" w:pos="9670"/>
      </w:tabs>
      <w:spacing w:before="272"/>
      <w:ind w:left="726" w:hanging="567"/>
    </w:pPr>
    <w:rPr>
      <w:rFonts w:eastAsia="Times New Roman"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606"/>
    <w:pPr>
      <w:tabs>
        <w:tab w:val="right" w:leader="dot" w:pos="9677"/>
      </w:tabs>
      <w:spacing w:after="100"/>
      <w:ind w:left="720"/>
    </w:pPr>
    <w:rPr>
      <w:rFonts w:eastAsia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140E"/>
    <w:pPr>
      <w:spacing w:after="100"/>
      <w:ind w:left="400"/>
    </w:pPr>
    <w:rPr>
      <w:rFonts w:eastAsia="Times New Roman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69140E"/>
    <w:rPr>
      <w:i/>
      <w:iCs/>
    </w:rPr>
  </w:style>
  <w:style w:type="character" w:styleId="PageNumber">
    <w:name w:val="page number"/>
    <w:basedOn w:val="DefaultParagraphFont"/>
    <w:rsid w:val="0069140E"/>
  </w:style>
  <w:style w:type="paragraph" w:styleId="Subtitle">
    <w:name w:val="Subtitle"/>
    <w:basedOn w:val="Normal"/>
    <w:next w:val="Normal"/>
    <w:link w:val="SubtitleChar"/>
    <w:uiPriority w:val="11"/>
    <w:qFormat/>
    <w:rsid w:val="0069140E"/>
    <w:pPr>
      <w:widowControl w:val="0"/>
      <w:spacing w:before="480" w:after="480"/>
    </w:pPr>
    <w:rPr>
      <w:rFonts w:eastAsia="Times New Roman" w:cs="Times New Roman"/>
      <w:sz w:val="32"/>
      <w:szCs w:val="20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9140E"/>
    <w:rPr>
      <w:rFonts w:ascii="Arial" w:eastAsia="Times New Roman" w:hAnsi="Arial" w:cs="Times New Roman"/>
      <w:sz w:val="32"/>
      <w:szCs w:val="20"/>
      <w:lang w:val="en-GB" w:eastAsia="en-US"/>
    </w:rPr>
  </w:style>
  <w:style w:type="paragraph" w:customStyle="1" w:styleId="TableNormal1">
    <w:name w:val="Table Normal1"/>
    <w:basedOn w:val="Normal"/>
    <w:rsid w:val="0069140E"/>
    <w:pPr>
      <w:widowControl w:val="0"/>
      <w:spacing w:before="60" w:after="60"/>
    </w:pPr>
    <w:rPr>
      <w:rFonts w:eastAsia="Times New Roman" w:cs="Times New Roman"/>
      <w:sz w:val="20"/>
      <w:szCs w:val="20"/>
      <w:lang w:val="en-GB" w:eastAsia="en-US"/>
    </w:rPr>
  </w:style>
  <w:style w:type="paragraph" w:customStyle="1" w:styleId="CAText1">
    <w:name w:val="+CA Text 1"/>
    <w:link w:val="CAText1CharChar"/>
    <w:rsid w:val="0069140E"/>
    <w:pPr>
      <w:spacing w:after="120"/>
    </w:pPr>
    <w:rPr>
      <w:rFonts w:ascii="Verdana" w:eastAsia="Times New Roman" w:hAnsi="Verdana" w:cs="Times New Roman"/>
      <w:sz w:val="19"/>
      <w:lang w:eastAsia="en-GB"/>
    </w:rPr>
  </w:style>
  <w:style w:type="character" w:customStyle="1" w:styleId="CAText1CharChar">
    <w:name w:val="+CA Text 1 Char Char"/>
    <w:basedOn w:val="DefaultParagraphFont"/>
    <w:link w:val="CAText1"/>
    <w:rsid w:val="0069140E"/>
    <w:rPr>
      <w:rFonts w:ascii="Verdana" w:eastAsia="Times New Roman" w:hAnsi="Verdana" w:cs="Times New Roman"/>
      <w:sz w:val="19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40E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40E"/>
    <w:rPr>
      <w:b/>
      <w:bCs/>
      <w:lang w:eastAsia="ja-JP"/>
    </w:rPr>
  </w:style>
  <w:style w:type="character" w:customStyle="1" w:styleId="CommentSubjectChar1">
    <w:name w:val="Comment Subject Char1"/>
    <w:basedOn w:val="CommentTextChar"/>
    <w:uiPriority w:val="99"/>
    <w:semiHidden/>
    <w:rsid w:val="0069140E"/>
    <w:rPr>
      <w:rFonts w:ascii="Arial" w:eastAsia="Times New Roman" w:hAnsi="Arial" w:cs="Times New Roman"/>
      <w:b/>
      <w:bCs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140E"/>
    <w:rPr>
      <w:rFonts w:ascii="Arial" w:eastAsia="Times New Roman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140E"/>
    <w:rPr>
      <w:rFonts w:eastAsia="Times New Roman" w:cs="Times New Roman"/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69140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40E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40E"/>
    <w:rPr>
      <w:rFonts w:eastAsia="Times New Roman" w:cs="Times New Roman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69140E"/>
    <w:rPr>
      <w:rFonts w:ascii="Arial" w:hAnsi="Arial"/>
      <w:sz w:val="20"/>
      <w:szCs w:val="20"/>
    </w:rPr>
  </w:style>
  <w:style w:type="paragraph" w:customStyle="1" w:styleId="NormalText-Indent1">
    <w:name w:val="Normal Text - Indent 1"/>
    <w:basedOn w:val="BlockText"/>
    <w:rsid w:val="006914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/>
      <w:ind w:left="288" w:right="0"/>
    </w:pPr>
    <w:rPr>
      <w:rFonts w:ascii="Arial" w:eastAsia="Times New Roman" w:hAnsi="Arial" w:cs="Times New Roman"/>
      <w:i w:val="0"/>
      <w:iCs w:val="0"/>
      <w:color w:val="auto"/>
      <w:kern w:val="28"/>
    </w:rPr>
  </w:style>
  <w:style w:type="paragraph" w:styleId="BlockText">
    <w:name w:val="Block Text"/>
    <w:basedOn w:val="Normal"/>
    <w:uiPriority w:val="99"/>
    <w:unhideWhenUsed/>
    <w:rsid w:val="0069140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hAnsiTheme="minorHAnsi"/>
      <w:i/>
      <w:iCs/>
      <w:color w:val="4F81BD" w:themeColor="accent1"/>
      <w:sz w:val="20"/>
      <w:szCs w:val="20"/>
      <w:lang w:eastAsia="en-US"/>
    </w:rPr>
  </w:style>
  <w:style w:type="paragraph" w:customStyle="1" w:styleId="NormalText-Indent2">
    <w:name w:val="Normal Text - Indent 2"/>
    <w:basedOn w:val="Normal"/>
    <w:rsid w:val="0069140E"/>
    <w:pPr>
      <w:spacing w:before="120"/>
      <w:ind w:left="576"/>
    </w:pPr>
    <w:rPr>
      <w:rFonts w:eastAsia="Times New Roman" w:cs="Times New Roman"/>
      <w:kern w:val="28"/>
      <w:sz w:val="20"/>
      <w:szCs w:val="20"/>
      <w:lang w:eastAsia="en-US"/>
    </w:rPr>
  </w:style>
  <w:style w:type="paragraph" w:customStyle="1" w:styleId="NormalText-Indent3">
    <w:name w:val="Normal Text - Indent 3"/>
    <w:basedOn w:val="Normal"/>
    <w:rsid w:val="0069140E"/>
    <w:pPr>
      <w:spacing w:before="120"/>
      <w:ind w:left="1152"/>
    </w:pPr>
    <w:rPr>
      <w:rFonts w:eastAsia="Times New Roman" w:cs="Times New Roman"/>
      <w:kern w:val="28"/>
      <w:sz w:val="20"/>
      <w:szCs w:val="20"/>
      <w:lang w:eastAsia="en-US"/>
    </w:rPr>
  </w:style>
  <w:style w:type="character" w:customStyle="1" w:styleId="code-sdkkeyword">
    <w:name w:val="code-sdkkeyword"/>
    <w:basedOn w:val="DefaultParagraphFont"/>
    <w:rsid w:val="0069140E"/>
  </w:style>
  <w:style w:type="character" w:customStyle="1" w:styleId="code-string">
    <w:name w:val="code-string"/>
    <w:basedOn w:val="DefaultParagraphFont"/>
    <w:rsid w:val="0069140E"/>
  </w:style>
  <w:style w:type="character" w:customStyle="1" w:styleId="code-keyword">
    <w:name w:val="code-keyword"/>
    <w:basedOn w:val="DefaultParagraphFont"/>
    <w:rsid w:val="0069140E"/>
  </w:style>
  <w:style w:type="character" w:customStyle="1" w:styleId="code-comment">
    <w:name w:val="code-comment"/>
    <w:basedOn w:val="DefaultParagraphFont"/>
    <w:rsid w:val="0069140E"/>
  </w:style>
  <w:style w:type="character" w:customStyle="1" w:styleId="skimlinks-unlinked">
    <w:name w:val="skimlinks-unlinked"/>
    <w:basedOn w:val="DefaultParagraphFont"/>
    <w:rsid w:val="0069140E"/>
  </w:style>
  <w:style w:type="paragraph" w:styleId="TOC4">
    <w:name w:val="toc 4"/>
    <w:basedOn w:val="Normal"/>
    <w:next w:val="Normal"/>
    <w:autoRedefine/>
    <w:uiPriority w:val="39"/>
    <w:unhideWhenUsed/>
    <w:rsid w:val="0069140E"/>
    <w:pPr>
      <w:spacing w:after="100" w:line="276" w:lineRule="auto"/>
      <w:ind w:left="660"/>
    </w:pPr>
    <w:rPr>
      <w:rFonts w:asciiTheme="minorHAnsi" w:hAnsiTheme="minorHAnsi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9140E"/>
    <w:pPr>
      <w:spacing w:after="100" w:line="276" w:lineRule="auto"/>
      <w:ind w:left="880"/>
    </w:pPr>
    <w:rPr>
      <w:rFonts w:asciiTheme="minorHAnsi" w:hAnsiTheme="minorHAnsi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9140E"/>
    <w:pPr>
      <w:spacing w:after="100" w:line="276" w:lineRule="auto"/>
      <w:ind w:left="1100"/>
    </w:pPr>
    <w:rPr>
      <w:rFonts w:asciiTheme="minorHAnsi" w:hAnsiTheme="minorHAnsi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9140E"/>
    <w:pPr>
      <w:spacing w:after="100" w:line="276" w:lineRule="auto"/>
      <w:ind w:left="1320"/>
    </w:pPr>
    <w:rPr>
      <w:rFonts w:asciiTheme="minorHAnsi" w:hAnsiTheme="minorHAnsi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9140E"/>
    <w:pPr>
      <w:spacing w:after="100" w:line="276" w:lineRule="auto"/>
      <w:ind w:left="1540"/>
    </w:pPr>
    <w:rPr>
      <w:rFonts w:asciiTheme="minorHAnsi" w:hAnsiTheme="minorHAnsi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9140E"/>
    <w:pPr>
      <w:spacing w:after="100" w:line="276" w:lineRule="auto"/>
      <w:ind w:left="1760"/>
    </w:pPr>
    <w:rPr>
      <w:rFonts w:asciiTheme="minorHAnsi" w:hAnsiTheme="minorHAnsi"/>
      <w:szCs w:val="22"/>
      <w:lang w:eastAsia="en-US"/>
    </w:rPr>
  </w:style>
  <w:style w:type="table" w:styleId="MediumShading1-Accent6">
    <w:name w:val="Medium Shading 1 Accent 6"/>
    <w:basedOn w:val="TableNormal"/>
    <w:uiPriority w:val="63"/>
    <w:rsid w:val="0069140E"/>
    <w:pPr>
      <w:spacing w:after="0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9140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9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4.bin"/><Relationship Id="rId5" Type="http://schemas.openxmlformats.org/officeDocument/2006/relationships/numbering" Target="numbering.xml"/><Relationship Id="rId15" Type="http://schemas.openxmlformats.org/officeDocument/2006/relationships/hyperlink" Target="http://developer-stage.ingrammicro.com/oauth/oauth20/token?client_id=%3capp_id%3e&amp;client_secret=%3csecretkey_for_your_app%3e&amp;grant_type=client_credentials" TargetMode="Externa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2.bin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oleObject" Target="embeddings/oleObject3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7D14EB6E4314EA9E323DD1D829B6C" ma:contentTypeVersion="0" ma:contentTypeDescription="Create a new document." ma:contentTypeScope="" ma:versionID="7a5c6311d4dd5e6f633df0cef1bd30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22198-E5E0-4407-82A9-35A2F779936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C12D353-5BC0-4FDB-83CA-0482DE261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2EC0A-7B78-4F78-9A3D-79CC71A2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0E9BA2-D8B0-4C8E-999E-E582E3E3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20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Template_Global Policy</vt:lpstr>
    </vt:vector>
  </TitlesOfParts>
  <Company>Creative</Company>
  <LinksUpToDate>false</LinksUpToDate>
  <CharactersWithSpaces>17877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Template_Global Policy</dc:title>
  <dc:creator>Suzanne Levin Herrera</dc:creator>
  <cp:lastModifiedBy>Pasupuleti, PavanKumar L&amp;T</cp:lastModifiedBy>
  <cp:revision>191</cp:revision>
  <cp:lastPrinted>2016-06-03T17:11:00Z</cp:lastPrinted>
  <dcterms:created xsi:type="dcterms:W3CDTF">2017-08-22T23:37:00Z</dcterms:created>
  <dcterms:modified xsi:type="dcterms:W3CDTF">2017-10-03T04:55:00Z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0x0101002667D14EB6E4314EA9E323DD1D829B6C</vt:lpwstr>
  </property>
</Properties>
</file>